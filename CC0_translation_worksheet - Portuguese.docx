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u w:val="single"/>
        </w:rPr>
      </w:pPr>
      <w:bookmarkStart w:colFirst="0" w:colLast="0" w:name="_heading=h.gjdgxs" w:id="0"/>
      <w:bookmarkEnd w:id="0"/>
      <w:r w:rsidDel="00000000" w:rsidR="00000000" w:rsidRPr="00000000">
        <w:rPr>
          <w:rFonts w:ascii="Times New Roman" w:cs="Times New Roman" w:eastAsia="Times New Roman" w:hAnsi="Times New Roman"/>
          <w:b w:val="1"/>
          <w:sz w:val="20"/>
          <w:szCs w:val="20"/>
          <w:u w:val="single"/>
          <w:rtl w:val="0"/>
        </w:rPr>
        <w:t xml:space="preserve">CC0 1.0 Translation Worksheet</w:t>
      </w:r>
    </w:p>
    <w:p w:rsidR="00000000" w:rsidDel="00000000" w:rsidP="00000000" w:rsidRDefault="00000000" w:rsidRPr="00000000" w14:paraId="00000002">
      <w:pPr>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Note: </w:t>
      </w:r>
      <w:r w:rsidDel="00000000" w:rsidR="00000000" w:rsidRPr="00000000">
        <w:rPr>
          <w:rFonts w:ascii="Times New Roman" w:cs="Times New Roman" w:eastAsia="Times New Roman" w:hAnsi="Times New Roman"/>
          <w:sz w:val="20"/>
          <w:szCs w:val="20"/>
          <w:rtl w:val="0"/>
        </w:rPr>
        <w:t xml:space="preserve">If there is a Europeana translation for your language, please refer to it and note any important differences in your worksheet. Available at http://pro.europeana.eu/support-for-open-data.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tbl>
      <w:tblPr>
        <w:tblStyle w:val="Table1"/>
        <w:tblW w:w="123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5"/>
        <w:gridCol w:w="4710"/>
        <w:gridCol w:w="2970"/>
        <w:tblGridChange w:id="0">
          <w:tblGrid>
            <w:gridCol w:w="4635"/>
            <w:gridCol w:w="4710"/>
            <w:gridCol w:w="2970"/>
          </w:tblGrid>
        </w:tblGridChange>
      </w:tblGrid>
      <w:tr>
        <w:tc>
          <w:tcPr/>
          <w:p w:rsidR="00000000" w:rsidDel="00000000" w:rsidP="00000000" w:rsidRDefault="00000000" w:rsidRPr="00000000" w14:paraId="00000005">
            <w:pPr>
              <w:tabs>
                <w:tab w:val="center" w:pos="1368"/>
              </w:tabs>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Original</w:t>
              <w:tab/>
            </w:r>
          </w:p>
        </w:tc>
        <w:tc>
          <w:tcPr/>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Translation</w:t>
            </w:r>
          </w:p>
        </w:tc>
        <w:tc>
          <w:tcPr/>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 about translation challenges</w:t>
            </w:r>
          </w:p>
        </w:tc>
      </w:tr>
      <w:tr>
        <w:tc>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Commons (Creative Commons)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do not translate parenthetical</w:t>
            </w:r>
          </w:p>
        </w:tc>
        <w:tc>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Commons (Creative Commons)</w:t>
            </w:r>
          </w:p>
        </w:tc>
        <w:tc>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Universal</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please coordinate with other jurisdictions in your language on the translation of this term.</w:t>
            </w:r>
          </w:p>
        </w:tc>
        <w:tc>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Universal</w:t>
            </w:r>
          </w:p>
        </w:tc>
        <w:tc>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Official translations of this legal tool are available in other languages. </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is not legal code.</w:t>
            </w:r>
          </w:p>
        </w:tc>
        <w:tc>
          <w:tcPr/>
          <w:p w:rsidR="00000000" w:rsidDel="00000000" w:rsidP="00000000" w:rsidRDefault="00000000" w:rsidRPr="00000000" w14:paraId="00000015">
            <w:pPr>
              <w:rPr>
                <w:rFonts w:ascii="Times New Roman" w:cs="Times New Roman" w:eastAsia="Times New Roman" w:hAnsi="Times New Roman"/>
                <w:sz w:val="20"/>
                <w:szCs w:val="20"/>
              </w:rPr>
            </w:pPr>
            <w:sdt>
              <w:sdtPr>
                <w:tag w:val="goog_rdk_1"/>
              </w:sdtPr>
              <w:sdtContent>
                <w:ins w:author="Diogo MO" w:id="0" w:date="2020-10-08T17:44:09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As</w:t>
            </w:r>
            <w:sdt>
              <w:sdtPr>
                <w:tag w:val="goog_rdk_2"/>
              </w:sdtPr>
              <w:sdtContent>
                <w:ins w:author="Diogo MO" w:id="1" w:date="2020-10-08T17:44:11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traduções oficiais deste instrumento jurídico estão disponíveis noutras línguas.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 isto não é uma norma legal.</w:t>
            </w:r>
          </w:p>
        </w:tc>
        <w:tc>
          <w:tcPr/>
          <w:p w:rsidR="00000000" w:rsidDel="00000000" w:rsidP="00000000" w:rsidRDefault="00000000" w:rsidRPr="00000000" w14:paraId="00000018">
            <w:pPr>
              <w:rPr>
                <w:rFonts w:ascii="Times New Roman" w:cs="Times New Roman" w:eastAsia="Times New Roman" w:hAnsi="Times New Roman"/>
                <w:sz w:val="20"/>
                <w:szCs w:val="20"/>
              </w:rPr>
            </w:pPr>
            <w:sdt>
              <w:sdtPr>
                <w:tag w:val="goog_rdk_4"/>
              </w:sdtPr>
              <w:sdtContent>
                <w:ins w:author="Diogo MO" w:id="2" w:date="2020-10-08T17:46:00Z">
                  <w:r w:rsidDel="00000000" w:rsidR="00000000" w:rsidRPr="00000000">
                    <w:rPr>
                      <w:rFonts w:ascii="Times New Roman" w:cs="Times New Roman" w:eastAsia="Times New Roman" w:hAnsi="Times New Roman"/>
                      <w:sz w:val="20"/>
                      <w:szCs w:val="20"/>
                      <w:rtl w:val="0"/>
                    </w:rPr>
                    <w:t xml:space="preserve">Ficamos na dúvida na tradução de “legal code”</w:t>
                  </w:r>
                </w:ins>
              </w:sdtContent>
            </w:sdt>
            <w:r w:rsidDel="00000000" w:rsidR="00000000" w:rsidRPr="00000000">
              <w:rPr>
                <w:rtl w:val="0"/>
              </w:rPr>
            </w:r>
          </w:p>
        </w:tc>
      </w:tr>
      <w:tr>
        <w:tc>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is not legal code.</w:t>
            </w:r>
          </w:p>
        </w:tc>
        <w:tc>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ORGANIZAÇÃO CREATIVE COMMONS (“CREATIVE COMMONS”) NÃO É UM ESCRITÓRIO DE ADVOCACIA E NÃO PRESTA SERVIÇOS JURÍDICOS. A DISTRIBUIÇÃO DESTE DOCUMENTO NÃO ESTABELECE UMA RELAÇÃO ADVOGADO-CLIENTE. </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CREATIVE COMMONS DISPONIBILIZA ESTA INFORMAÇÃO “NO ESTADO EM QUE SE ENCONTRA” (</w:t>
            </w:r>
            <w:r w:rsidDel="00000000" w:rsidR="00000000" w:rsidRPr="00000000">
              <w:rPr>
                <w:rFonts w:ascii="Times New Roman" w:cs="Times New Roman" w:eastAsia="Times New Roman" w:hAnsi="Times New Roman"/>
                <w:sz w:val="20"/>
                <w:szCs w:val="20"/>
                <w:rtl w:val="0"/>
              </w:rPr>
              <w:t xml:space="preserve">on an “AS-IS” basis). A CREATIVE COMMONS NÃO OFERECE GARANTIAS QUANTO À UTILIZAÇÃO DESTE DOCUMENTO OU D</w:t>
            </w:r>
            <w:sdt>
              <w:sdtPr>
                <w:tag w:val="goog_rdk_5"/>
              </w:sdtPr>
              <w:sdtContent>
                <w:ins w:author="Diogo MO" w:id="3" w:date="2020-10-08T17:48:02Z">
                  <w:r w:rsidDel="00000000" w:rsidR="00000000" w:rsidRPr="00000000">
                    <w:rPr>
                      <w:rFonts w:ascii="Times New Roman" w:cs="Times New Roman" w:eastAsia="Times New Roman" w:hAnsi="Times New Roman"/>
                      <w:sz w:val="20"/>
                      <w:szCs w:val="20"/>
                      <w:rtl w:val="0"/>
                    </w:rPr>
                    <w:t xml:space="preserve">A</w:t>
                  </w:r>
                </w:ins>
              </w:sdtContent>
            </w:sdt>
            <w:sdt>
              <w:sdtPr>
                <w:tag w:val="goog_rdk_6"/>
              </w:sdtPr>
              <w:sdtContent>
                <w:del w:author="Diogo MO" w:id="3" w:date="2020-10-08T17:48:02Z">
                  <w:r w:rsidDel="00000000" w:rsidR="00000000" w:rsidRPr="00000000">
                    <w:rPr>
                      <w:rFonts w:ascii="Times New Roman" w:cs="Times New Roman" w:eastAsia="Times New Roman" w:hAnsi="Times New Roman"/>
                      <w:sz w:val="20"/>
                      <w:szCs w:val="20"/>
                      <w:rtl w:val="0"/>
                    </w:rPr>
                    <w:delText xml:space="preserve">E</w:delText>
                  </w:r>
                </w:del>
              </w:sdtContent>
            </w:sdt>
            <w:r w:rsidDel="00000000" w:rsidR="00000000" w:rsidRPr="00000000">
              <w:rPr>
                <w:rFonts w:ascii="Times New Roman" w:cs="Times New Roman" w:eastAsia="Times New Roman" w:hAnsi="Times New Roman"/>
                <w:sz w:val="20"/>
                <w:szCs w:val="20"/>
                <w:rtl w:val="0"/>
              </w:rPr>
              <w:t xml:space="preserve"> INFORMAÇÃO OU OBRAS DISPONIBILIZADAS SOB OS SEUS TERMOS E CONDIÇÕES, E EXONERA-SE DE QUALQUER RESPONSABILIDADE POR DANOS DECORRENTES DA UTILIZAÇÃO DESTE DOCUMENTO OU DA INFORMAÇÃO OU OBRAS DISPONIBILIZADAS SOB OS SEUS TERMOS E CONDIÇÕES.</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 isto não é uma norma legal</w:t>
            </w:r>
          </w:p>
        </w:tc>
        <w:tc>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of Purpose</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Declaração de Objetivos</w:t>
            </w:r>
          </w:p>
        </w:tc>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Alternatively, Declaração de Propósito.</w:t>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laws of most jurisdictions throughout the world automatically confer exclusive Copyright and Related Rights (defined below) upon the creator and subsequent owner(s) (each and all, an "owner") of an original work of authorship and/or a database (each, a "Work").</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leis da maior parte das jurisdições do mundo conferem automaticamente Direitos de Autor e Direitos Conexos exclusivos (definidos abaixo) ao criador e aos titular(es) subsequente(s) (doravante, </w:t>
            </w:r>
            <w:sdt>
              <w:sdtPr>
                <w:tag w:val="goog_rdk_7"/>
              </w:sdtPr>
              <w:sdtContent>
                <w:del w:author="Diogo MO" w:id="4" w:date="2020-10-08T17:55:48Z">
                  <w:r w:rsidDel="00000000" w:rsidR="00000000" w:rsidRPr="00000000">
                    <w:rPr>
                      <w:rFonts w:ascii="Times New Roman" w:cs="Times New Roman" w:eastAsia="Times New Roman" w:hAnsi="Times New Roman"/>
                      <w:sz w:val="20"/>
                      <w:szCs w:val="20"/>
                      <w:rtl w:val="0"/>
                    </w:rPr>
                    <w:delText xml:space="preserve">um </w:delText>
                  </w:r>
                </w:del>
              </w:sdtContent>
            </w:sdt>
            <w:r w:rsidDel="00000000" w:rsidR="00000000" w:rsidRPr="00000000">
              <w:rPr>
                <w:rFonts w:ascii="Times New Roman" w:cs="Times New Roman" w:eastAsia="Times New Roman" w:hAnsi="Times New Roman"/>
                <w:sz w:val="20"/>
                <w:szCs w:val="20"/>
                <w:rtl w:val="0"/>
              </w:rPr>
              <w:t xml:space="preserve">"titular</w:t>
            </w:r>
            <w:sdt>
              <w:sdtPr>
                <w:tag w:val="goog_rdk_8"/>
              </w:sdtPr>
              <w:sdtContent>
                <w:ins w:author="Diogo MO" w:id="5" w:date="2020-10-08T17:56:19Z">
                  <w:r w:rsidDel="00000000" w:rsidR="00000000" w:rsidRPr="00000000">
                    <w:rPr>
                      <w:rFonts w:ascii="Times New Roman" w:cs="Times New Roman" w:eastAsia="Times New Roman" w:hAnsi="Times New Roman"/>
                      <w:sz w:val="20"/>
                      <w:szCs w:val="20"/>
                      <w:rtl w:val="0"/>
                    </w:rPr>
                    <w:t xml:space="preserve"> de direitos</w:t>
                  </w:r>
                </w:ins>
              </w:sdtContent>
            </w:sdt>
            <w:r w:rsidDel="00000000" w:rsidR="00000000" w:rsidRPr="00000000">
              <w:rPr>
                <w:rFonts w:ascii="Times New Roman" w:cs="Times New Roman" w:eastAsia="Times New Roman" w:hAnsi="Times New Roman"/>
                <w:sz w:val="20"/>
                <w:szCs w:val="20"/>
                <w:rtl w:val="0"/>
              </w:rPr>
              <w:t xml:space="preserve">") de uma obra original</w:t>
            </w:r>
            <w:r w:rsidDel="00000000" w:rsidR="00000000" w:rsidRPr="00000000">
              <w:rPr>
                <w:rFonts w:ascii="Times New Roman" w:cs="Times New Roman" w:eastAsia="Times New Roman" w:hAnsi="Times New Roman"/>
                <w:sz w:val="20"/>
                <w:szCs w:val="20"/>
                <w:rtl w:val="0"/>
              </w:rPr>
              <w:t xml:space="preserve"> </w:t>
            </w:r>
            <w:sdt>
              <w:sdtPr>
                <w:tag w:val="goog_rdk_9"/>
              </w:sdtPr>
              <w:sdtContent>
                <w:del w:author="Diogo MO" w:id="6" w:date="2020-10-08T17:56:13Z">
                  <w:r w:rsidDel="00000000" w:rsidR="00000000" w:rsidRPr="00000000">
                    <w:rPr>
                      <w:rFonts w:ascii="Times New Roman" w:cs="Times New Roman" w:eastAsia="Times New Roman" w:hAnsi="Times New Roman"/>
                      <w:sz w:val="20"/>
                      <w:szCs w:val="20"/>
                      <w:rtl w:val="0"/>
                    </w:rPr>
                    <w:delText xml:space="preserve">de autor </w:delText>
                  </w:r>
                </w:del>
              </w:sdtContent>
            </w:sdt>
            <w:r w:rsidDel="00000000" w:rsidR="00000000" w:rsidRPr="00000000">
              <w:rPr>
                <w:rFonts w:ascii="Times New Roman" w:cs="Times New Roman" w:eastAsia="Times New Roman" w:hAnsi="Times New Roman"/>
                <w:sz w:val="20"/>
                <w:szCs w:val="20"/>
                <w:rtl w:val="0"/>
              </w:rPr>
              <w:t xml:space="preserve">e/ou uma base de dados (doravante, </w:t>
            </w:r>
            <w:sdt>
              <w:sdtPr>
                <w:tag w:val="goog_rdk_10"/>
              </w:sdtPr>
              <w:sdtContent>
                <w:del w:author="Diogo MO" w:id="7" w:date="2020-10-08T17:55:58Z">
                  <w:r w:rsidDel="00000000" w:rsidR="00000000" w:rsidRPr="00000000">
                    <w:rPr>
                      <w:rFonts w:ascii="Times New Roman" w:cs="Times New Roman" w:eastAsia="Times New Roman" w:hAnsi="Times New Roman"/>
                      <w:sz w:val="20"/>
                      <w:szCs w:val="20"/>
                      <w:rtl w:val="0"/>
                    </w:rPr>
                    <w:delText xml:space="preserve">uma </w:delText>
                  </w:r>
                </w:del>
              </w:sdtContent>
            </w:sdt>
            <w:r w:rsidDel="00000000" w:rsidR="00000000" w:rsidRPr="00000000">
              <w:rPr>
                <w:rFonts w:ascii="Times New Roman" w:cs="Times New Roman" w:eastAsia="Times New Roman" w:hAnsi="Times New Roman"/>
                <w:sz w:val="20"/>
                <w:szCs w:val="20"/>
                <w:rtl w:val="0"/>
              </w:rPr>
              <w:t xml:space="preserve">"Obra").</w:t>
            </w:r>
          </w:p>
        </w:tc>
        <w:tc>
          <w:tcPr/>
          <w:p w:rsidR="00000000" w:rsidDel="00000000" w:rsidP="00000000" w:rsidRDefault="00000000" w:rsidRPr="00000000" w14:paraId="00000026">
            <w:pPr>
              <w:rPr>
                <w:rFonts w:ascii="Times New Roman" w:cs="Times New Roman" w:eastAsia="Times New Roman" w:hAnsi="Times New Roman"/>
                <w:sz w:val="20"/>
                <w:szCs w:val="20"/>
              </w:rPr>
            </w:pPr>
            <w:sdt>
              <w:sdtPr>
                <w:tag w:val="goog_rdk_12"/>
              </w:sdtPr>
              <w:sdtContent>
                <w:ins w:author="Diogo MO" w:id="8" w:date="2020-10-08T17:54:27Z">
                  <w:r w:rsidDel="00000000" w:rsidR="00000000" w:rsidRPr="00000000">
                    <w:rPr>
                      <w:rFonts w:ascii="Times New Roman" w:cs="Times New Roman" w:eastAsia="Times New Roman" w:hAnsi="Times New Roman"/>
                      <w:sz w:val="20"/>
                      <w:szCs w:val="20"/>
                      <w:rtl w:val="0"/>
                    </w:rPr>
                    <w:t xml:space="preserve">sugestão “criador intelectual”</w:t>
                  </w:r>
                </w:ins>
              </w:sdtContent>
            </w:sdt>
            <w:r w:rsidDel="00000000" w:rsidR="00000000" w:rsidRPr="00000000">
              <w:rPr>
                <w:rtl w:val="0"/>
              </w:rPr>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Certos titulares de direitos desejam renunciar permanentemente a</w:t>
            </w:r>
            <w:sdt>
              <w:sdtPr>
                <w:tag w:val="goog_rdk_13"/>
              </w:sdtPr>
              <w:sdtContent>
                <w:ins w:author="Diogo MO" w:id="9" w:date="2020-10-08T17:59:19Z">
                  <w:r w:rsidDel="00000000" w:rsidR="00000000" w:rsidRPr="00000000">
                    <w:rPr>
                      <w:rFonts w:ascii="Times New Roman" w:cs="Times New Roman" w:eastAsia="Times New Roman" w:hAnsi="Times New Roman"/>
                      <w:sz w:val="20"/>
                      <w:szCs w:val="20"/>
                      <w:rtl w:val="0"/>
                    </w:rPr>
                    <w:t xml:space="preserve">os</w:t>
                  </w:r>
                </w:ins>
              </w:sdtContent>
            </w:sdt>
            <w:r w:rsidDel="00000000" w:rsidR="00000000" w:rsidRPr="00000000">
              <w:rPr>
                <w:rFonts w:ascii="Times New Roman" w:cs="Times New Roman" w:eastAsia="Times New Roman" w:hAnsi="Times New Roman"/>
                <w:sz w:val="20"/>
                <w:szCs w:val="20"/>
                <w:rtl w:val="0"/>
              </w:rPr>
              <w:t xml:space="preserve"> </w:t>
            </w:r>
            <w:sdt>
              <w:sdtPr>
                <w:tag w:val="goog_rdk_14"/>
              </w:sdtPr>
              <w:sdtContent>
                <w:ins w:author="Andre Parente Houang" w:id="10" w:date="2020-10-08T17:57:55Z">
                  <w:r w:rsidDel="00000000" w:rsidR="00000000" w:rsidRPr="00000000">
                    <w:rPr>
                      <w:rFonts w:ascii="Times New Roman" w:cs="Times New Roman" w:eastAsia="Times New Roman" w:hAnsi="Times New Roman"/>
                      <w:sz w:val="20"/>
                      <w:szCs w:val="20"/>
                      <w:rtl w:val="0"/>
                    </w:rPr>
                    <w:t xml:space="preserve">seus</w:t>
                  </w:r>
                </w:ins>
              </w:sdtContent>
            </w:sdt>
            <w:sdt>
              <w:sdtPr>
                <w:tag w:val="goog_rdk_15"/>
              </w:sdtPr>
              <w:sdtContent>
                <w:del w:author="Andre Parente Houang" w:id="10" w:date="2020-10-08T17:57:55Z">
                  <w:r w:rsidDel="00000000" w:rsidR="00000000" w:rsidRPr="00000000">
                    <w:rPr>
                      <w:rFonts w:ascii="Times New Roman" w:cs="Times New Roman" w:eastAsia="Times New Roman" w:hAnsi="Times New Roman"/>
                      <w:sz w:val="20"/>
                      <w:szCs w:val="20"/>
                      <w:rtl w:val="0"/>
                    </w:rPr>
                    <w:delText xml:space="preserve">estes</w:delText>
                  </w:r>
                </w:del>
              </w:sdtContent>
            </w:sdt>
            <w:r w:rsidDel="00000000" w:rsidR="00000000" w:rsidRPr="00000000">
              <w:rPr>
                <w:rFonts w:ascii="Times New Roman" w:cs="Times New Roman" w:eastAsia="Times New Roman" w:hAnsi="Times New Roman"/>
                <w:sz w:val="20"/>
                <w:szCs w:val="20"/>
                <w:rtl w:val="0"/>
              </w:rPr>
              <w:t xml:space="preserve"> direitos sobre </w:t>
            </w:r>
            <w:sdt>
              <w:sdtPr>
                <w:tag w:val="goog_rdk_16"/>
              </w:sdtPr>
              <w:sdtContent>
                <w:del w:author="Diogo MO" w:id="11" w:date="2020-10-08T17:59:37Z">
                  <w:r w:rsidDel="00000000" w:rsidR="00000000" w:rsidRPr="00000000">
                    <w:rPr>
                      <w:rFonts w:ascii="Times New Roman" w:cs="Times New Roman" w:eastAsia="Times New Roman" w:hAnsi="Times New Roman"/>
                      <w:sz w:val="20"/>
                      <w:szCs w:val="20"/>
                      <w:rtl w:val="0"/>
                    </w:rPr>
                    <w:delText xml:space="preserve">um</w:delText>
                  </w:r>
                </w:del>
              </w:sdtContent>
            </w:sdt>
            <w:r w:rsidDel="00000000" w:rsidR="00000000" w:rsidRPr="00000000">
              <w:rPr>
                <w:rFonts w:ascii="Times New Roman" w:cs="Times New Roman" w:eastAsia="Times New Roman" w:hAnsi="Times New Roman"/>
                <w:sz w:val="20"/>
                <w:szCs w:val="20"/>
                <w:rtl w:val="0"/>
              </w:rPr>
              <w:t xml:space="preserve">a Obra com o objetivo de contribuir para</w:t>
            </w:r>
            <w:sdt>
              <w:sdtPr>
                <w:tag w:val="goog_rdk_17"/>
              </w:sdtPr>
              <w:sdtContent>
                <w:ins w:author="Diogo MO" w:id="12" w:date="2020-10-08T18:02:53Z">
                  <w:r w:rsidDel="00000000" w:rsidR="00000000" w:rsidRPr="00000000">
                    <w:rPr>
                      <w:rFonts w:ascii="Times New Roman" w:cs="Times New Roman" w:eastAsia="Times New Roman" w:hAnsi="Times New Roman"/>
                      <w:sz w:val="20"/>
                      <w:szCs w:val="20"/>
                      <w:rtl w:val="0"/>
                    </w:rPr>
                    <w:t xml:space="preserve"> as “commons”</w:t>
                  </w:r>
                </w:ins>
              </w:sdtContent>
            </w:sdt>
            <w:r w:rsidDel="00000000" w:rsidR="00000000" w:rsidRPr="00000000">
              <w:rPr>
                <w:rFonts w:ascii="Times New Roman" w:cs="Times New Roman" w:eastAsia="Times New Roman" w:hAnsi="Times New Roman"/>
                <w:sz w:val="20"/>
                <w:szCs w:val="20"/>
                <w:rtl w:val="0"/>
              </w:rPr>
              <w:t xml:space="preserve"> </w:t>
            </w:r>
            <w:sdt>
              <w:sdtPr>
                <w:tag w:val="goog_rdk_18"/>
              </w:sdtPr>
              <w:sdtContent>
                <w:ins w:author="Andre Parente Houang" w:id="13" w:date="2020-09-21T18:56:29Z">
                  <w:sdt>
                    <w:sdtPr>
                      <w:tag w:val="goog_rdk_19"/>
                    </w:sdtPr>
                    <w:sdtContent>
                      <w:del w:author="Diogo MO" w:id="14" w:date="2020-10-08T18:03:16Z">
                        <w:r w:rsidDel="00000000" w:rsidR="00000000" w:rsidRPr="00000000">
                          <w:rPr>
                            <w:rFonts w:ascii="Times New Roman" w:cs="Times New Roman" w:eastAsia="Times New Roman" w:hAnsi="Times New Roman"/>
                            <w:sz w:val="20"/>
                            <w:szCs w:val="20"/>
                            <w:rtl w:val="0"/>
                          </w:rPr>
                          <w:delText xml:space="preserve">o</w:delText>
                        </w:r>
                      </w:del>
                    </w:sdtContent>
                  </w:sdt>
                </w:ins>
              </w:sdtContent>
            </w:sdt>
            <w:sdt>
              <w:sdtPr>
                <w:tag w:val="goog_rdk_20"/>
              </w:sdtPr>
              <w:sdtContent>
                <w:del w:author="Diogo MO" w:id="14" w:date="2020-10-08T18:03:16Z">
                  <w:r w:rsidDel="00000000" w:rsidR="00000000" w:rsidRPr="00000000">
                    <w:rPr>
                      <w:rFonts w:ascii="Times New Roman" w:cs="Times New Roman" w:eastAsia="Times New Roman" w:hAnsi="Times New Roman"/>
                      <w:sz w:val="20"/>
                      <w:szCs w:val="20"/>
                      <w:rtl w:val="0"/>
                    </w:rPr>
                    <w:delText xml:space="preserve">um</w:delText>
                  </w:r>
                  <w:r w:rsidDel="00000000" w:rsidR="00000000" w:rsidRPr="00000000">
                    <w:rPr>
                      <w:rFonts w:ascii="Times New Roman" w:cs="Times New Roman" w:eastAsia="Times New Roman" w:hAnsi="Times New Roman"/>
                      <w:sz w:val="20"/>
                      <w:szCs w:val="20"/>
                      <w:rtl w:val="0"/>
                    </w:rPr>
                    <w:delText xml:space="preserve"> domínio públic</w:delText>
                  </w:r>
                </w:del>
              </w:sdtContent>
            </w:sdt>
            <w:r w:rsidDel="00000000" w:rsidR="00000000" w:rsidRPr="00000000">
              <w:rPr>
                <w:rFonts w:ascii="Times New Roman" w:cs="Times New Roman" w:eastAsia="Times New Roman" w:hAnsi="Times New Roman"/>
                <w:sz w:val="20"/>
                <w:szCs w:val="20"/>
                <w:rtl w:val="0"/>
              </w:rPr>
              <w:t xml:space="preserve">o de </w:t>
            </w:r>
            <w:sdt>
              <w:sdtPr>
                <w:tag w:val="goog_rdk_21"/>
              </w:sdtPr>
              <w:sdtContent>
                <w:ins w:author="Diogo MO" w:id="14" w:date="2020-10-08T18:03:16Z">
                  <w:r w:rsidDel="00000000" w:rsidR="00000000" w:rsidRPr="00000000">
                    <w:rPr>
                      <w:rFonts w:ascii="Times New Roman" w:cs="Times New Roman" w:eastAsia="Times New Roman" w:hAnsi="Times New Roman"/>
                      <w:sz w:val="20"/>
                      <w:szCs w:val="20"/>
                      <w:rtl w:val="0"/>
                    </w:rPr>
                    <w:t xml:space="preserve"> </w:t>
                  </w:r>
                </w:ins>
              </w:sdtContent>
            </w:sdt>
            <w:r w:rsidDel="00000000" w:rsidR="00000000" w:rsidRPr="00000000">
              <w:rPr>
                <w:rFonts w:ascii="Times New Roman" w:cs="Times New Roman" w:eastAsia="Times New Roman" w:hAnsi="Times New Roman"/>
                <w:sz w:val="20"/>
                <w:szCs w:val="20"/>
                <w:rtl w:val="0"/>
              </w:rPr>
              <w:t xml:space="preserve">obras criativas, culturais e científicas ("</w:t>
            </w:r>
            <w:sdt>
              <w:sdtPr>
                <w:tag w:val="goog_rdk_22"/>
              </w:sdtPr>
              <w:sdtContent>
                <w:ins w:author="Andre Parente Houang" w:id="15" w:date="2020-10-08T18:04:33Z">
                  <w:r w:rsidDel="00000000" w:rsidR="00000000" w:rsidRPr="00000000">
                    <w:rPr>
                      <w:rFonts w:ascii="Times New Roman" w:cs="Times New Roman" w:eastAsia="Times New Roman" w:hAnsi="Times New Roman"/>
                      <w:sz w:val="20"/>
                      <w:szCs w:val="20"/>
                      <w:rtl w:val="0"/>
                    </w:rPr>
                    <w:t xml:space="preserve">Commons</w:t>
                  </w:r>
                </w:ins>
              </w:sdtContent>
            </w:sdt>
            <w:sdt>
              <w:sdtPr>
                <w:tag w:val="goog_rdk_23"/>
              </w:sdtPr>
              <w:sdtContent>
                <w:del w:author="Andre Parente Houang" w:id="15" w:date="2020-10-08T18:04:33Z"/>
                <w:sdt>
                  <w:sdtPr>
                    <w:tag w:val="goog_rdk_24"/>
                  </w:sdtPr>
                  <w:sdtContent>
                    <w:commentRangeStart w:id="0"/>
                  </w:sdtContent>
                </w:sdt>
                <w:del w:author="Andre Parente Houang" w:id="15" w:date="2020-10-08T18:04:33Z">
                  <w:commentRangeEnd w:id="0"/>
                  <w:r w:rsidDel="00000000" w:rsidR="00000000" w:rsidRPr="00000000">
                    <w:commentReference w:id="0"/>
                  </w:r>
                  <w:sdt>
                    <w:sdtPr>
                      <w:tag w:val="goog_rdk_25"/>
                    </w:sdtPr>
                    <w:sdtContent>
                      <w:r w:rsidDel="00000000" w:rsidR="00000000" w:rsidRPr="00000000">
                        <w:rPr>
                          <w:rFonts w:ascii="Times New Roman" w:cs="Times New Roman" w:eastAsia="Times New Roman" w:hAnsi="Times New Roman"/>
                          <w:sz w:val="20"/>
                          <w:szCs w:val="20"/>
                          <w:rtl w:val="0"/>
                          <w:rPrChange w:author="Andre Parente Houang" w:id="16" w:date="2020-09-21T22:12:18Z">
                            <w:rPr>
                              <w:rFonts w:ascii="Times New Roman" w:cs="Times New Roman" w:eastAsia="Times New Roman" w:hAnsi="Times New Roman"/>
                              <w:sz w:val="20"/>
                              <w:szCs w:val="20"/>
                            </w:rPr>
                          </w:rPrChange>
                        </w:rPr>
                        <w:delText xml:space="preserve">Domínio Público</w:delText>
                      </w:r>
                    </w:sdtContent>
                  </w:sdt>
                </w:del>
              </w:sdtContent>
            </w:sdt>
            <w:sdt>
              <w:sdtPr>
                <w:tag w:val="goog_rdk_26"/>
              </w:sdtPr>
              <w:sdtContent>
                <w:r w:rsidDel="00000000" w:rsidR="00000000" w:rsidRPr="00000000">
                  <w:rPr>
                    <w:rFonts w:ascii="Times New Roman" w:cs="Times New Roman" w:eastAsia="Times New Roman" w:hAnsi="Times New Roman"/>
                    <w:sz w:val="20"/>
                    <w:szCs w:val="20"/>
                    <w:rtl w:val="0"/>
                    <w:rPrChange w:author="Andre Parente Houang" w:id="16" w:date="2020-09-21T22:12:18Z">
                      <w:rPr>
                        <w:rFonts w:ascii="Times New Roman" w:cs="Times New Roman" w:eastAsia="Times New Roman" w:hAnsi="Times New Roman"/>
                        <w:sz w:val="20"/>
                        <w:szCs w:val="20"/>
                      </w:rPr>
                    </w:rPrChange>
                  </w:rPr>
                  <w:t xml:space="preserve">"</w:t>
                </w:r>
              </w:sdtContent>
            </w:sdt>
            <w:r w:rsidDel="00000000" w:rsidR="00000000" w:rsidRPr="00000000">
              <w:rPr>
                <w:rFonts w:ascii="Times New Roman" w:cs="Times New Roman" w:eastAsia="Times New Roman" w:hAnsi="Times New Roman"/>
                <w:sz w:val="20"/>
                <w:szCs w:val="20"/>
                <w:rtl w:val="0"/>
              </w:rPr>
              <w:t xml:space="preserve">)</w:t>
            </w:r>
            <w:sdt>
              <w:sdtPr>
                <w:tag w:val="goog_rdk_27"/>
              </w:sdtPr>
              <w:sdtContent>
                <w:ins w:author="Andre Parente Houang" w:id="17" w:date="2020-09-21T18:56:37Z">
                  <w:r w:rsidDel="00000000" w:rsidR="00000000" w:rsidRPr="00000000">
                    <w:rPr>
                      <w:rFonts w:ascii="Times New Roman" w:cs="Times New Roman" w:eastAsia="Times New Roman" w:hAnsi="Times New Roman"/>
                      <w:sz w:val="20"/>
                      <w:szCs w:val="20"/>
                      <w:rtl w:val="0"/>
                    </w:rPr>
                    <w:t xml:space="preserve"> para</w:t>
                  </w:r>
                </w:ins>
              </w:sdtContent>
            </w:sdt>
            <w:r w:rsidDel="00000000" w:rsidR="00000000" w:rsidRPr="00000000">
              <w:rPr>
                <w:rFonts w:ascii="Times New Roman" w:cs="Times New Roman" w:eastAsia="Times New Roman" w:hAnsi="Times New Roman"/>
                <w:sz w:val="20"/>
                <w:szCs w:val="20"/>
                <w:rtl w:val="0"/>
              </w:rPr>
              <w:t xml:space="preserve"> que o público possa, de forma confiável e sem receio de posteriores alegações de violação de direitos, criar a partir de, modificar, incorporar noutras obras, reutilizar e redistribuir o mais livremente possível a sua obra em qualquer forma e para quaisquer fins, incluindo, sem limitação, fins comerciais. Estes titulares podem contribuir para o</w:t>
            </w:r>
            <w:sdt>
              <w:sdtPr>
                <w:tag w:val="goog_rdk_28"/>
              </w:sdtPr>
              <w:sdtContent>
                <w:ins w:author="Andre Parente Houang" w:id="18" w:date="2020-10-08T18:05:25Z">
                  <w:r w:rsidDel="00000000" w:rsidR="00000000" w:rsidRPr="00000000">
                    <w:rPr>
                      <w:rFonts w:ascii="Times New Roman" w:cs="Times New Roman" w:eastAsia="Times New Roman" w:hAnsi="Times New Roman"/>
                      <w:sz w:val="20"/>
                      <w:szCs w:val="20"/>
                      <w:rtl w:val="0"/>
                    </w:rPr>
                    <w:t xml:space="preserve"> Commons </w:t>
                  </w:r>
                </w:ins>
              </w:sdtContent>
            </w:sdt>
            <w:sdt>
              <w:sdtPr>
                <w:tag w:val="goog_rdk_29"/>
              </w:sdtPr>
              <w:sdtContent>
                <w:del w:author="Andre Parente Houang" w:id="18" w:date="2020-10-08T18:05:25Z">
                  <w:r w:rsidDel="00000000" w:rsidR="00000000" w:rsidRPr="00000000">
                    <w:rPr>
                      <w:rFonts w:ascii="Times New Roman" w:cs="Times New Roman" w:eastAsia="Times New Roman" w:hAnsi="Times New Roman"/>
                      <w:sz w:val="20"/>
                      <w:szCs w:val="20"/>
                      <w:rtl w:val="0"/>
                    </w:rPr>
                    <w:delText xml:space="preserve"> Domínio Público </w:delText>
                  </w:r>
                </w:del>
              </w:sdtContent>
            </w:sdt>
            <w:r w:rsidDel="00000000" w:rsidR="00000000" w:rsidRPr="00000000">
              <w:rPr>
                <w:rFonts w:ascii="Times New Roman" w:cs="Times New Roman" w:eastAsia="Times New Roman" w:hAnsi="Times New Roman"/>
                <w:sz w:val="20"/>
                <w:szCs w:val="20"/>
                <w:rtl w:val="0"/>
              </w:rPr>
              <w:t xml:space="preserve">para promover o ideal de uma cultura livre e a produção </w:t>
            </w:r>
            <w:sdt>
              <w:sdtPr>
                <w:tag w:val="goog_rdk_30"/>
              </w:sdtPr>
              <w:sdtContent>
                <w:r w:rsidDel="00000000" w:rsidR="00000000" w:rsidRPr="00000000">
                  <w:rPr>
                    <w:rFonts w:ascii="Times New Roman" w:cs="Times New Roman" w:eastAsia="Times New Roman" w:hAnsi="Times New Roman"/>
                    <w:sz w:val="20"/>
                    <w:szCs w:val="20"/>
                    <w:rtl w:val="0"/>
                    <w:rPrChange w:author="Andre Parente Houang" w:id="19" w:date="2020-10-08T18:08:51Z">
                      <w:rPr>
                        <w:rFonts w:ascii="Times New Roman" w:cs="Times New Roman" w:eastAsia="Times New Roman" w:hAnsi="Times New Roman"/>
                        <w:sz w:val="20"/>
                        <w:szCs w:val="20"/>
                      </w:rPr>
                    </w:rPrChange>
                  </w:rPr>
                  <w:t xml:space="preserve">adicional</w:t>
                </w:r>
              </w:sdtContent>
            </w:sdt>
            <w:r w:rsidDel="00000000" w:rsidR="00000000" w:rsidRPr="00000000">
              <w:rPr>
                <w:rFonts w:ascii="Times New Roman" w:cs="Times New Roman" w:eastAsia="Times New Roman" w:hAnsi="Times New Roman"/>
                <w:sz w:val="20"/>
                <w:szCs w:val="20"/>
                <w:rtl w:val="0"/>
              </w:rPr>
              <w:t xml:space="preserve"> de </w:t>
            </w:r>
            <w:sdt>
              <w:sdtPr>
                <w:tag w:val="goog_rdk_31"/>
              </w:sdtPr>
              <w:sdtContent>
                <w:ins w:author="Andre Parente Houang" w:id="20" w:date="2020-09-21T22:12:33Z">
                  <w:r w:rsidDel="00000000" w:rsidR="00000000" w:rsidRPr="00000000">
                    <w:rPr>
                      <w:rFonts w:ascii="Times New Roman" w:cs="Times New Roman" w:eastAsia="Times New Roman" w:hAnsi="Times New Roman"/>
                      <w:sz w:val="20"/>
                      <w:szCs w:val="20"/>
                      <w:rtl w:val="0"/>
                    </w:rPr>
                    <w:t xml:space="preserve">obras</w:t>
                  </w:r>
                </w:ins>
              </w:sdtContent>
            </w:sdt>
            <w:sdt>
              <w:sdtPr>
                <w:tag w:val="goog_rdk_32"/>
              </w:sdtPr>
              <w:sdtContent>
                <w:del w:author="Andre Parente Houang" w:id="20" w:date="2020-09-21T22:12:33Z">
                  <w:r w:rsidDel="00000000" w:rsidR="00000000" w:rsidRPr="00000000">
                    <w:rPr>
                      <w:rFonts w:ascii="Times New Roman" w:cs="Times New Roman" w:eastAsia="Times New Roman" w:hAnsi="Times New Roman"/>
                      <w:sz w:val="20"/>
                      <w:szCs w:val="20"/>
                      <w:rtl w:val="0"/>
                    </w:rPr>
                    <w:delText xml:space="preserve">trabalhos</w:delText>
                  </w:r>
                </w:del>
              </w:sdtContent>
            </w:sdt>
            <w:r w:rsidDel="00000000" w:rsidR="00000000" w:rsidRPr="00000000">
              <w:rPr>
                <w:rFonts w:ascii="Times New Roman" w:cs="Times New Roman" w:eastAsia="Times New Roman" w:hAnsi="Times New Roman"/>
                <w:sz w:val="20"/>
                <w:szCs w:val="20"/>
                <w:rtl w:val="0"/>
              </w:rPr>
              <w:t xml:space="preserve"> criativas, culturais e científicos, </w:t>
            </w:r>
            <w:r w:rsidDel="00000000" w:rsidR="00000000" w:rsidRPr="00000000">
              <w:rPr>
                <w:rFonts w:ascii="Times New Roman" w:cs="Times New Roman" w:eastAsia="Times New Roman" w:hAnsi="Times New Roman"/>
                <w:sz w:val="20"/>
                <w:szCs w:val="20"/>
                <w:rtl w:val="0"/>
              </w:rPr>
              <w:t xml:space="preserve">ou para </w:t>
            </w:r>
            <w:sdt>
              <w:sdtPr>
                <w:tag w:val="goog_rdk_33"/>
              </w:sdtPr>
              <w:sdtContent>
                <w:ins w:author="Diogo MO" w:id="21" w:date="2020-10-08T18:10:27Z">
                  <w:r w:rsidDel="00000000" w:rsidR="00000000" w:rsidRPr="00000000">
                    <w:rPr>
                      <w:rFonts w:ascii="Times New Roman" w:cs="Times New Roman" w:eastAsia="Times New Roman" w:hAnsi="Times New Roman"/>
                      <w:sz w:val="20"/>
                      <w:szCs w:val="20"/>
                      <w:rtl w:val="0"/>
                    </w:rPr>
                    <w:t xml:space="preserve"> ganhar </w:t>
                  </w:r>
                </w:ins>
              </w:sdtContent>
            </w:sdt>
            <w:sdt>
              <w:sdtPr>
                <w:tag w:val="goog_rdk_34"/>
              </w:sdtPr>
              <w:sdtContent>
                <w:del w:author="Diogo MO" w:id="21" w:date="2020-10-08T18:10:27Z">
                  <w:r w:rsidDel="00000000" w:rsidR="00000000" w:rsidRPr="00000000">
                    <w:rPr>
                      <w:rFonts w:ascii="Times New Roman" w:cs="Times New Roman" w:eastAsia="Times New Roman" w:hAnsi="Times New Roman"/>
                      <w:sz w:val="20"/>
                      <w:szCs w:val="20"/>
                      <w:rtl w:val="0"/>
                    </w:rPr>
                    <w:delText xml:space="preserve">obter </w:delText>
                  </w:r>
                </w:del>
              </w:sdtContent>
            </w:sdt>
            <w:r w:rsidDel="00000000" w:rsidR="00000000" w:rsidRPr="00000000">
              <w:rPr>
                <w:rFonts w:ascii="Times New Roman" w:cs="Times New Roman" w:eastAsia="Times New Roman" w:hAnsi="Times New Roman"/>
                <w:sz w:val="20"/>
                <w:szCs w:val="20"/>
                <w:rtl w:val="0"/>
              </w:rPr>
              <w:t xml:space="preserve">reputação ou </w:t>
            </w:r>
            <w:sdt>
              <w:sdtPr>
                <w:tag w:val="goog_rdk_35"/>
              </w:sdtPr>
              <w:sdtContent>
                <w:ins w:author="Diogo MO" w:id="22" w:date="2020-10-08T18:10:36Z">
                  <w:r w:rsidDel="00000000" w:rsidR="00000000" w:rsidRPr="00000000">
                    <w:rPr>
                      <w:rFonts w:ascii="Times New Roman" w:cs="Times New Roman" w:eastAsia="Times New Roman" w:hAnsi="Times New Roman"/>
                      <w:sz w:val="20"/>
                      <w:szCs w:val="20"/>
                      <w:rtl w:val="0"/>
                    </w:rPr>
                    <w:t xml:space="preserve">um </w:t>
                  </w:r>
                </w:ins>
              </w:sdtContent>
            </w:sdt>
            <w:r w:rsidDel="00000000" w:rsidR="00000000" w:rsidRPr="00000000">
              <w:rPr>
                <w:rFonts w:ascii="Times New Roman" w:cs="Times New Roman" w:eastAsia="Times New Roman" w:hAnsi="Times New Roman"/>
                <w:sz w:val="20"/>
                <w:szCs w:val="20"/>
                <w:rtl w:val="0"/>
              </w:rPr>
              <w:t xml:space="preserve">maior </w:t>
            </w:r>
            <w:sdt>
              <w:sdtPr>
                <w:tag w:val="goog_rdk_36"/>
              </w:sdtPr>
              <w:sdtContent>
                <w:ins w:author="Andre Parente Houang" w:id="23" w:date="2020-10-08T18:10:14Z">
                  <w:r w:rsidDel="00000000" w:rsidR="00000000" w:rsidRPr="00000000">
                    <w:rPr>
                      <w:rFonts w:ascii="Times New Roman" w:cs="Times New Roman" w:eastAsia="Times New Roman" w:hAnsi="Times New Roman"/>
                      <w:sz w:val="20"/>
                      <w:szCs w:val="20"/>
                      <w:rtl w:val="0"/>
                    </w:rPr>
                    <w:t xml:space="preserve">compartilhamento</w:t>
                  </w:r>
                </w:ins>
              </w:sdtContent>
            </w:sdt>
            <w:sdt>
              <w:sdtPr>
                <w:tag w:val="goog_rdk_37"/>
              </w:sdtPr>
              <w:sdtContent>
                <w:del w:author="Andre Parente Houang" w:id="23" w:date="2020-10-08T18:10:14Z">
                  <w:r w:rsidDel="00000000" w:rsidR="00000000" w:rsidRPr="00000000">
                    <w:rPr>
                      <w:rFonts w:ascii="Times New Roman" w:cs="Times New Roman" w:eastAsia="Times New Roman" w:hAnsi="Times New Roman"/>
                      <w:sz w:val="20"/>
                      <w:szCs w:val="20"/>
                      <w:rtl w:val="0"/>
                    </w:rPr>
                    <w:delText xml:space="preserve">distribuição</w:delText>
                  </w:r>
                </w:del>
              </w:sdtContent>
            </w:sdt>
            <w:r w:rsidDel="00000000" w:rsidR="00000000" w:rsidRPr="00000000">
              <w:rPr>
                <w:rFonts w:ascii="Times New Roman" w:cs="Times New Roman" w:eastAsia="Times New Roman" w:hAnsi="Times New Roman"/>
                <w:sz w:val="20"/>
                <w:szCs w:val="20"/>
                <w:rtl w:val="0"/>
              </w:rPr>
              <w:t xml:space="preserve"> da sua Obra, em parte </w:t>
            </w:r>
            <w:sdt>
              <w:sdtPr>
                <w:tag w:val="goog_rdk_38"/>
              </w:sdtPr>
              <w:sdtContent>
                <w:ins w:author="Andre Parente Houang" w:id="24" w:date="2020-09-21T22:12:57Z">
                  <w:r w:rsidDel="00000000" w:rsidR="00000000" w:rsidRPr="00000000">
                    <w:rPr>
                      <w:rFonts w:ascii="Times New Roman" w:cs="Times New Roman" w:eastAsia="Times New Roman" w:hAnsi="Times New Roman"/>
                      <w:sz w:val="20"/>
                      <w:szCs w:val="20"/>
                      <w:rtl w:val="0"/>
                    </w:rPr>
                    <w:t xml:space="preserve">a partir  </w:t>
                  </w:r>
                </w:ins>
              </w:sdtContent>
            </w:sdt>
            <w:sdt>
              <w:sdtPr>
                <w:tag w:val="goog_rdk_39"/>
              </w:sdtPr>
              <w:sdtContent>
                <w:del w:author="Andre Parente Houang" w:id="24" w:date="2020-09-21T22:12:57Z">
                  <w:r w:rsidDel="00000000" w:rsidR="00000000" w:rsidRPr="00000000">
                    <w:rPr>
                      <w:rFonts w:ascii="Times New Roman" w:cs="Times New Roman" w:eastAsia="Times New Roman" w:hAnsi="Times New Roman"/>
                      <w:sz w:val="20"/>
                      <w:szCs w:val="20"/>
                      <w:rtl w:val="0"/>
                    </w:rPr>
                    <w:delText xml:space="preserve">através</w:delText>
                  </w:r>
                </w:del>
              </w:sdtContent>
            </w:sdt>
            <w:r w:rsidDel="00000000" w:rsidR="00000000" w:rsidRPr="00000000">
              <w:rPr>
                <w:rFonts w:ascii="Times New Roman" w:cs="Times New Roman" w:eastAsia="Times New Roman" w:hAnsi="Times New Roman"/>
                <w:sz w:val="20"/>
                <w:szCs w:val="20"/>
                <w:rtl w:val="0"/>
              </w:rPr>
              <w:t xml:space="preserve"> da utilização e esforço de outros.</w:t>
            </w:r>
          </w:p>
        </w:tc>
        <w:tc>
          <w:tcPr/>
          <w:sdt>
            <w:sdtPr>
              <w:tag w:val="goog_rdk_41"/>
            </w:sdtPr>
            <w:sdtContent>
              <w:p w:rsidR="00000000" w:rsidDel="00000000" w:rsidP="00000000" w:rsidRDefault="00000000" w:rsidRPr="00000000" w14:paraId="00000029">
                <w:pPr>
                  <w:rPr>
                    <w:ins w:author="Diogo MO" w:id="25" w:date="2020-10-08T18:01:11Z"/>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Commons = Domínio Público?</w:t>
                </w:r>
                <w:sdt>
                  <w:sdtPr>
                    <w:tag w:val="goog_rdk_40"/>
                  </w:sdtPr>
                  <w:sdtContent>
                    <w:ins w:author="Diogo MO" w:id="25" w:date="2020-10-08T18:01:11Z">
                      <w:r w:rsidDel="00000000" w:rsidR="00000000" w:rsidRPr="00000000">
                        <w:rPr>
                          <w:rtl w:val="0"/>
                        </w:rPr>
                      </w:r>
                    </w:ins>
                  </w:sdtContent>
                </w:sdt>
              </w:p>
            </w:sdtContent>
          </w:sdt>
          <w:sdt>
            <w:sdtPr>
              <w:tag w:val="goog_rdk_43"/>
            </w:sdtPr>
            <w:sdtContent>
              <w:p w:rsidR="00000000" w:rsidDel="00000000" w:rsidP="00000000" w:rsidRDefault="00000000" w:rsidRPr="00000000" w14:paraId="0000002A">
                <w:pPr>
                  <w:rPr>
                    <w:ins w:author="Diogo MO" w:id="25" w:date="2020-10-08T18:01:11Z"/>
                    <w:rFonts w:ascii="Times New Roman" w:cs="Times New Roman" w:eastAsia="Times New Roman" w:hAnsi="Times New Roman"/>
                    <w:sz w:val="20"/>
                    <w:szCs w:val="20"/>
                  </w:rPr>
                </w:pPr>
                <w:sdt>
                  <w:sdtPr>
                    <w:tag w:val="goog_rdk_42"/>
                  </w:sdtPr>
                  <w:sdtContent>
                    <w:ins w:author="Diogo MO" w:id="25" w:date="2020-10-08T18:01:11Z">
                      <w:r w:rsidDel="00000000" w:rsidR="00000000" w:rsidRPr="00000000">
                        <w:rPr>
                          <w:rtl w:val="0"/>
                        </w:rPr>
                      </w:r>
                    </w:ins>
                  </w:sdtContent>
                </w:sdt>
              </w:p>
            </w:sdtContent>
          </w:sdt>
          <w:sdt>
            <w:sdtPr>
              <w:tag w:val="goog_rdk_45"/>
            </w:sdtPr>
            <w:sdtContent>
              <w:p w:rsidR="00000000" w:rsidDel="00000000" w:rsidP="00000000" w:rsidRDefault="00000000" w:rsidRPr="00000000" w14:paraId="0000002B">
                <w:pPr>
                  <w:rPr>
                    <w:ins w:author="Diogo MO" w:id="25" w:date="2020-10-08T18:01:11Z"/>
                    <w:rFonts w:ascii="Times New Roman" w:cs="Times New Roman" w:eastAsia="Times New Roman" w:hAnsi="Times New Roman"/>
                    <w:sz w:val="20"/>
                    <w:szCs w:val="20"/>
                  </w:rPr>
                </w:pPr>
                <w:sdt>
                  <w:sdtPr>
                    <w:tag w:val="goog_rdk_44"/>
                  </w:sdtPr>
                  <w:sdtContent>
                    <w:ins w:author="Diogo MO" w:id="25" w:date="2020-10-08T18:01:11Z">
                      <w:r w:rsidDel="00000000" w:rsidR="00000000" w:rsidRPr="00000000">
                        <w:rPr>
                          <w:rFonts w:ascii="Times New Roman" w:cs="Times New Roman" w:eastAsia="Times New Roman" w:hAnsi="Times New Roman"/>
                          <w:sz w:val="20"/>
                          <w:szCs w:val="20"/>
                          <w:rtl w:val="0"/>
                        </w:rPr>
                        <w:t xml:space="preserve">para comunidade aberta de obras</w:t>
                      </w:r>
                    </w:ins>
                  </w:sdtContent>
                </w:sdt>
              </w:p>
            </w:sdtContent>
          </w:sdt>
          <w:sdt>
            <w:sdtPr>
              <w:tag w:val="goog_rdk_47"/>
            </w:sdtPr>
            <w:sdtContent>
              <w:p w:rsidR="00000000" w:rsidDel="00000000" w:rsidP="00000000" w:rsidRDefault="00000000" w:rsidRPr="00000000" w14:paraId="0000002C">
                <w:pPr>
                  <w:rPr>
                    <w:ins w:author="Diogo MO" w:id="25" w:date="2020-10-08T18:01:11Z"/>
                    <w:rFonts w:ascii="Times New Roman" w:cs="Times New Roman" w:eastAsia="Times New Roman" w:hAnsi="Times New Roman"/>
                    <w:sz w:val="20"/>
                    <w:szCs w:val="20"/>
                  </w:rPr>
                </w:pPr>
                <w:sdt>
                  <w:sdtPr>
                    <w:tag w:val="goog_rdk_46"/>
                  </w:sdtPr>
                  <w:sdtContent>
                    <w:ins w:author="Diogo MO" w:id="25" w:date="2020-10-08T18:01:11Z">
                      <w:r w:rsidDel="00000000" w:rsidR="00000000" w:rsidRPr="00000000">
                        <w:rPr>
                          <w:rtl w:val="0"/>
                        </w:rPr>
                      </w:r>
                    </w:ins>
                  </w:sdtContent>
                </w:sdt>
              </w:p>
            </w:sdtContent>
          </w:sdt>
          <w:sdt>
            <w:sdtPr>
              <w:tag w:val="goog_rdk_49"/>
            </w:sdtPr>
            <w:sdtContent>
              <w:p w:rsidR="00000000" w:rsidDel="00000000" w:rsidP="00000000" w:rsidRDefault="00000000" w:rsidRPr="00000000" w14:paraId="0000002D">
                <w:pPr>
                  <w:rPr>
                    <w:ins w:author="Diogo MO" w:id="25" w:date="2020-10-08T18:01:11Z"/>
                    <w:rFonts w:ascii="Times New Roman" w:cs="Times New Roman" w:eastAsia="Times New Roman" w:hAnsi="Times New Roman"/>
                    <w:sz w:val="20"/>
                    <w:szCs w:val="20"/>
                  </w:rPr>
                </w:pPr>
                <w:sdt>
                  <w:sdtPr>
                    <w:tag w:val="goog_rdk_48"/>
                  </w:sdtPr>
                  <w:sdtContent>
                    <w:ins w:author="Diogo MO" w:id="25" w:date="2020-10-08T18:01:11Z">
                      <w:r w:rsidDel="00000000" w:rsidR="00000000" w:rsidRPr="00000000">
                        <w:rPr>
                          <w:rFonts w:ascii="Times New Roman" w:cs="Times New Roman" w:eastAsia="Times New Roman" w:hAnsi="Times New Roman"/>
                          <w:sz w:val="20"/>
                          <w:szCs w:val="20"/>
                          <w:rtl w:val="0"/>
                        </w:rPr>
                        <w:t xml:space="preserve">o ou a Commons?</w:t>
                      </w:r>
                    </w:ins>
                  </w:sdtContent>
                </w:sdt>
              </w:p>
            </w:sdtContent>
          </w:sdt>
          <w:sdt>
            <w:sdtPr>
              <w:tag w:val="goog_rdk_51"/>
            </w:sdtPr>
            <w:sdtContent>
              <w:p w:rsidR="00000000" w:rsidDel="00000000" w:rsidP="00000000" w:rsidRDefault="00000000" w:rsidRPr="00000000" w14:paraId="0000002E">
                <w:pPr>
                  <w:rPr>
                    <w:ins w:author="Diogo MO" w:id="25" w:date="2020-10-08T18:01:11Z"/>
                    <w:rFonts w:ascii="Times New Roman" w:cs="Times New Roman" w:eastAsia="Times New Roman" w:hAnsi="Times New Roman"/>
                    <w:sz w:val="20"/>
                    <w:szCs w:val="20"/>
                  </w:rPr>
                </w:pPr>
                <w:sdt>
                  <w:sdtPr>
                    <w:tag w:val="goog_rdk_50"/>
                  </w:sdtPr>
                  <w:sdtContent>
                    <w:ins w:author="Diogo MO" w:id="25" w:date="2020-10-08T18:01:11Z">
                      <w:r w:rsidDel="00000000" w:rsidR="00000000" w:rsidRPr="00000000">
                        <w:rPr>
                          <w:rtl w:val="0"/>
                        </w:rPr>
                      </w:r>
                    </w:ins>
                  </w:sdtContent>
                </w:sdt>
              </w:p>
            </w:sdtContent>
          </w:sdt>
          <w:sdt>
            <w:sdtPr>
              <w:tag w:val="goog_rdk_53"/>
            </w:sdtPr>
            <w:sdtContent>
              <w:p w:rsidR="00000000" w:rsidDel="00000000" w:rsidP="00000000" w:rsidRDefault="00000000" w:rsidRPr="00000000" w14:paraId="0000002F">
                <w:pPr>
                  <w:rPr>
                    <w:ins w:author="Diogo MO" w:id="25" w:date="2020-10-08T18:01:11Z"/>
                    <w:rFonts w:ascii="Times New Roman" w:cs="Times New Roman" w:eastAsia="Times New Roman" w:hAnsi="Times New Roman"/>
                    <w:sz w:val="20"/>
                    <w:szCs w:val="20"/>
                  </w:rPr>
                </w:pPr>
                <w:sdt>
                  <w:sdtPr>
                    <w:tag w:val="goog_rdk_52"/>
                  </w:sdtPr>
                  <w:sdtContent>
                    <w:ins w:author="Diogo MO" w:id="25" w:date="2020-10-08T18:01:11Z">
                      <w:r w:rsidDel="00000000" w:rsidR="00000000" w:rsidRPr="00000000">
                        <w:rPr>
                          <w:rFonts w:ascii="Times New Roman" w:cs="Times New Roman" w:eastAsia="Times New Roman" w:hAnsi="Times New Roman"/>
                          <w:sz w:val="20"/>
                          <w:szCs w:val="20"/>
                          <w:rtl w:val="0"/>
                        </w:rPr>
                        <w:t xml:space="preserve">adicional: ou futuras? subsequentes? posteriores?</w:t>
                      </w:r>
                    </w:ins>
                  </w:sdtContent>
                </w:sdt>
              </w:p>
            </w:sdtContent>
          </w:sdt>
          <w:sdt>
            <w:sdtPr>
              <w:tag w:val="goog_rdk_55"/>
            </w:sdtPr>
            <w:sdtContent>
              <w:p w:rsidR="00000000" w:rsidDel="00000000" w:rsidP="00000000" w:rsidRDefault="00000000" w:rsidRPr="00000000" w14:paraId="00000030">
                <w:pPr>
                  <w:rPr>
                    <w:ins w:author="Diogo MO" w:id="25" w:date="2020-10-08T18:01:11Z"/>
                    <w:rFonts w:ascii="Times New Roman" w:cs="Times New Roman" w:eastAsia="Times New Roman" w:hAnsi="Times New Roman"/>
                    <w:sz w:val="20"/>
                    <w:szCs w:val="20"/>
                  </w:rPr>
                </w:pPr>
                <w:sdt>
                  <w:sdtPr>
                    <w:tag w:val="goog_rdk_54"/>
                  </w:sdtPr>
                  <w:sdtContent>
                    <w:ins w:author="Diogo MO" w:id="25" w:date="2020-10-08T18:01:11Z">
                      <w:r w:rsidDel="00000000" w:rsidR="00000000" w:rsidRPr="00000000">
                        <w:rPr>
                          <w:rtl w:val="0"/>
                        </w:rPr>
                      </w:r>
                    </w:ins>
                  </w:sdtContent>
                </w:sdt>
              </w:p>
            </w:sdtContent>
          </w:sdt>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 </w:t>
            </w:r>
          </w:p>
        </w:tc>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esses e/ou outros fins e motivações, e sem qualquer expectativa de retribuição ou compensação adicional, a pessoa que associa CC0 a uma Obra (o "Declarante"), na medida em que ele ou ela seja titular de </w:t>
            </w:r>
            <w:sdt>
              <w:sdtPr>
                <w:tag w:val="goog_rdk_56"/>
              </w:sdtPr>
              <w:sdtContent>
                <w:ins w:author="Diogo MO" w:id="26" w:date="2020-10-08T18:12:42Z">
                  <w:r w:rsidDel="00000000" w:rsidR="00000000" w:rsidRPr="00000000">
                    <w:rPr>
                      <w:rFonts w:ascii="Times New Roman" w:cs="Times New Roman" w:eastAsia="Times New Roman" w:hAnsi="Times New Roman"/>
                      <w:sz w:val="20"/>
                      <w:szCs w:val="20"/>
                      <w:rtl w:val="0"/>
                    </w:rPr>
                    <w:t xml:space="preserve">d</w:t>
                  </w:r>
                </w:ins>
              </w:sdtContent>
            </w:sdt>
            <w:sdt>
              <w:sdtPr>
                <w:tag w:val="goog_rdk_57"/>
              </w:sdtPr>
              <w:sdtContent>
                <w:del w:author="Diogo MO" w:id="26" w:date="2020-10-08T18:12:42Z">
                  <w:r w:rsidDel="00000000" w:rsidR="00000000" w:rsidRPr="00000000">
                    <w:rPr>
                      <w:rFonts w:ascii="Times New Roman" w:cs="Times New Roman" w:eastAsia="Times New Roman" w:hAnsi="Times New Roman"/>
                      <w:sz w:val="20"/>
                      <w:szCs w:val="20"/>
                      <w:rtl w:val="0"/>
                    </w:rPr>
                    <w:delText xml:space="preserve">D</w:delText>
                  </w:r>
                </w:del>
              </w:sdtContent>
            </w:sdt>
            <w:r w:rsidDel="00000000" w:rsidR="00000000" w:rsidRPr="00000000">
              <w:rPr>
                <w:rFonts w:ascii="Times New Roman" w:cs="Times New Roman" w:eastAsia="Times New Roman" w:hAnsi="Times New Roman"/>
                <w:sz w:val="20"/>
                <w:szCs w:val="20"/>
                <w:rtl w:val="0"/>
              </w:rPr>
              <w:t xml:space="preserve">ireitos </w:t>
            </w:r>
            <w:sdt>
              <w:sdtPr>
                <w:tag w:val="goog_rdk_58"/>
              </w:sdtPr>
              <w:sdtContent>
                <w:del w:author="Andre Parente Houang" w:id="27" w:date="2020-10-08T18:14:51Z">
                  <w:r w:rsidDel="00000000" w:rsidR="00000000" w:rsidRPr="00000000">
                    <w:rPr>
                      <w:rFonts w:ascii="Times New Roman" w:cs="Times New Roman" w:eastAsia="Times New Roman" w:hAnsi="Times New Roman"/>
                      <w:sz w:val="20"/>
                      <w:szCs w:val="20"/>
                      <w:rtl w:val="0"/>
                    </w:rPr>
                    <w:delText xml:space="preserve">de Autor e Direitos Conexos </w:delText>
                  </w:r>
                </w:del>
              </w:sdtContent>
            </w:sdt>
            <w:r w:rsidDel="00000000" w:rsidR="00000000" w:rsidRPr="00000000">
              <w:rPr>
                <w:rFonts w:ascii="Times New Roman" w:cs="Times New Roman" w:eastAsia="Times New Roman" w:hAnsi="Times New Roman"/>
                <w:sz w:val="20"/>
                <w:szCs w:val="20"/>
                <w:rtl w:val="0"/>
              </w:rPr>
              <w:t xml:space="preserve">sobre a Obra, voluntariamente opta por associar CC0 à Obra e </w:t>
            </w:r>
            <w:r w:rsidDel="00000000" w:rsidR="00000000" w:rsidRPr="00000000">
              <w:rPr>
                <w:rFonts w:ascii="Times New Roman" w:cs="Times New Roman" w:eastAsia="Times New Roman" w:hAnsi="Times New Roman"/>
                <w:sz w:val="20"/>
                <w:szCs w:val="20"/>
                <w:rtl w:val="0"/>
              </w:rPr>
              <w:t xml:space="preserve">distribui</w:t>
            </w:r>
            <w:sdt>
              <w:sdtPr>
                <w:tag w:val="goog_rdk_59"/>
              </w:sdtPr>
              <w:sdtContent>
                <w:ins w:author="Andre Parente Houang" w:id="28" w:date="2020-10-08T18:14:32Z">
                  <w:r w:rsidDel="00000000" w:rsidR="00000000" w:rsidRPr="00000000">
                    <w:rPr>
                      <w:rFonts w:ascii="Times New Roman" w:cs="Times New Roman" w:eastAsia="Times New Roman" w:hAnsi="Times New Roman"/>
                      <w:sz w:val="20"/>
                      <w:szCs w:val="20"/>
                      <w:rtl w:val="0"/>
                    </w:rPr>
                    <w:t xml:space="preserve">-la </w:t>
                  </w:r>
                </w:ins>
              </w:sdtContent>
            </w:sdt>
            <w:sdt>
              <w:sdtPr>
                <w:tag w:val="goog_rdk_60"/>
              </w:sdtPr>
              <w:sdtContent>
                <w:del w:author="Andre Parente Houang" w:id="28" w:date="2020-10-08T18:14:32Z">
                  <w:r w:rsidDel="00000000" w:rsidR="00000000" w:rsidRPr="00000000">
                    <w:rPr>
                      <w:rFonts w:ascii="Times New Roman" w:cs="Times New Roman" w:eastAsia="Times New Roman" w:hAnsi="Times New Roman"/>
                      <w:sz w:val="20"/>
                      <w:szCs w:val="20"/>
                      <w:rtl w:val="0"/>
                    </w:rPr>
                    <w:delText xml:space="preserve">r </w:delText>
                  </w:r>
                </w:del>
              </w:sdtContent>
            </w:sdt>
            <w:r w:rsidDel="00000000" w:rsidR="00000000" w:rsidRPr="00000000">
              <w:rPr>
                <w:rFonts w:ascii="Times New Roman" w:cs="Times New Roman" w:eastAsia="Times New Roman" w:hAnsi="Times New Roman"/>
                <w:sz w:val="20"/>
                <w:szCs w:val="20"/>
                <w:rtl w:val="0"/>
              </w:rPr>
              <w:t xml:space="preserve">publicamente </w:t>
            </w:r>
            <w:sdt>
              <w:sdtPr>
                <w:tag w:val="goog_rdk_61"/>
              </w:sdtPr>
              <w:sdtContent>
                <w:ins w:author="Andre Parente Houang" w:id="29" w:date="2020-10-08T18:14:38Z">
                  <w:r w:rsidDel="00000000" w:rsidR="00000000" w:rsidRPr="00000000">
                    <w:rPr>
                      <w:rFonts w:ascii="Times New Roman" w:cs="Times New Roman" w:eastAsia="Times New Roman" w:hAnsi="Times New Roman"/>
                      <w:sz w:val="20"/>
                      <w:szCs w:val="20"/>
                      <w:rtl w:val="0"/>
                    </w:rPr>
                    <w:t xml:space="preserve">sob seus termos</w:t>
                  </w:r>
                </w:ins>
              </w:sdtContent>
            </w:sdt>
            <w:sdt>
              <w:sdtPr>
                <w:tag w:val="goog_rdk_62"/>
              </w:sdtPr>
              <w:sdtContent>
                <w:del w:author="Andre Parente Houang" w:id="29" w:date="2020-10-08T18:14:38Z">
                  <w:r w:rsidDel="00000000" w:rsidR="00000000" w:rsidRPr="00000000">
                    <w:rPr>
                      <w:rFonts w:ascii="Times New Roman" w:cs="Times New Roman" w:eastAsia="Times New Roman" w:hAnsi="Times New Roman"/>
                      <w:sz w:val="20"/>
                      <w:szCs w:val="20"/>
                      <w:rtl w:val="0"/>
                    </w:rPr>
                    <w:delText xml:space="preserve">a Obra de acordo com CC0</w:delText>
                  </w:r>
                </w:del>
              </w:sdtContent>
            </w:sdt>
            <w:r w:rsidDel="00000000" w:rsidR="00000000" w:rsidRPr="00000000">
              <w:rPr>
                <w:rFonts w:ascii="Times New Roman" w:cs="Times New Roman" w:eastAsia="Times New Roman" w:hAnsi="Times New Roman"/>
                <w:sz w:val="20"/>
                <w:szCs w:val="20"/>
                <w:rtl w:val="0"/>
              </w:rPr>
              <w:t xml:space="preserve">, tendo conhecimento dos seus </w:t>
            </w:r>
            <w:sdt>
              <w:sdtPr>
                <w:tag w:val="goog_rdk_63"/>
              </w:sdtPr>
              <w:sdtContent>
                <w:ins w:author="Diogo MO" w:id="30" w:date="2020-10-08T18:15:07Z">
                  <w:r w:rsidDel="00000000" w:rsidR="00000000" w:rsidRPr="00000000">
                    <w:rPr>
                      <w:rFonts w:ascii="Times New Roman" w:cs="Times New Roman" w:eastAsia="Times New Roman" w:hAnsi="Times New Roman"/>
                      <w:sz w:val="20"/>
                      <w:szCs w:val="20"/>
                      <w:rtl w:val="0"/>
                    </w:rPr>
                    <w:t xml:space="preserve">d</w:t>
                  </w:r>
                </w:ins>
              </w:sdtContent>
            </w:sdt>
            <w:sdt>
              <w:sdtPr>
                <w:tag w:val="goog_rdk_64"/>
              </w:sdtPr>
              <w:sdtContent>
                <w:del w:author="Diogo MO" w:id="30" w:date="2020-10-08T18:15:07Z">
                  <w:r w:rsidDel="00000000" w:rsidR="00000000" w:rsidRPr="00000000">
                    <w:rPr>
                      <w:rFonts w:ascii="Times New Roman" w:cs="Times New Roman" w:eastAsia="Times New Roman" w:hAnsi="Times New Roman"/>
                      <w:sz w:val="20"/>
                      <w:szCs w:val="20"/>
                      <w:rtl w:val="0"/>
                    </w:rPr>
                    <w:delText xml:space="preserve">D</w:delText>
                  </w:r>
                </w:del>
              </w:sdtContent>
            </w:sdt>
            <w:r w:rsidDel="00000000" w:rsidR="00000000" w:rsidRPr="00000000">
              <w:rPr>
                <w:rFonts w:ascii="Times New Roman" w:cs="Times New Roman" w:eastAsia="Times New Roman" w:hAnsi="Times New Roman"/>
                <w:sz w:val="20"/>
                <w:szCs w:val="20"/>
                <w:rtl w:val="0"/>
              </w:rPr>
              <w:t xml:space="preserve">ireitos </w:t>
            </w:r>
            <w:sdt>
              <w:sdtPr>
                <w:tag w:val="goog_rdk_65"/>
              </w:sdtPr>
              <w:sdtContent>
                <w:del w:author="Diogo MO" w:id="31" w:date="2020-10-08T18:15:14Z">
                  <w:r w:rsidDel="00000000" w:rsidR="00000000" w:rsidRPr="00000000">
                    <w:rPr>
                      <w:rFonts w:ascii="Times New Roman" w:cs="Times New Roman" w:eastAsia="Times New Roman" w:hAnsi="Times New Roman"/>
                      <w:sz w:val="20"/>
                      <w:szCs w:val="20"/>
                      <w:rtl w:val="0"/>
                    </w:rPr>
                    <w:delText xml:space="preserve">de Autor e Direitos Conexos </w:delText>
                  </w:r>
                </w:del>
              </w:sdtContent>
            </w:sdt>
            <w:r w:rsidDel="00000000" w:rsidR="00000000" w:rsidRPr="00000000">
              <w:rPr>
                <w:rFonts w:ascii="Times New Roman" w:cs="Times New Roman" w:eastAsia="Times New Roman" w:hAnsi="Times New Roman"/>
                <w:sz w:val="20"/>
                <w:szCs w:val="20"/>
                <w:rtl w:val="0"/>
              </w:rPr>
              <w:t xml:space="preserve">sobre a Obra e o significado e efeito legal </w:t>
            </w:r>
            <w:sdt>
              <w:sdtPr>
                <w:tag w:val="goog_rdk_66"/>
              </w:sdtPr>
              <w:sdtContent>
                <w:del w:author="Andre Parente Houang" w:id="32" w:date="2020-10-08T18:15:33Z">
                  <w:r w:rsidDel="00000000" w:rsidR="00000000" w:rsidRPr="00000000">
                    <w:rPr>
                      <w:rFonts w:ascii="Times New Roman" w:cs="Times New Roman" w:eastAsia="Times New Roman" w:hAnsi="Times New Roman"/>
                      <w:sz w:val="20"/>
                      <w:szCs w:val="20"/>
                      <w:rtl w:val="0"/>
                    </w:rPr>
                    <w:delText xml:space="preserve">pretendido </w:delText>
                  </w:r>
                </w:del>
              </w:sdtContent>
            </w:sdt>
            <w:r w:rsidDel="00000000" w:rsidR="00000000" w:rsidRPr="00000000">
              <w:rPr>
                <w:rFonts w:ascii="Times New Roman" w:cs="Times New Roman" w:eastAsia="Times New Roman" w:hAnsi="Times New Roman"/>
                <w:sz w:val="20"/>
                <w:szCs w:val="20"/>
                <w:rtl w:val="0"/>
              </w:rPr>
              <w:t xml:space="preserve">d</w:t>
            </w:r>
            <w:sdt>
              <w:sdtPr>
                <w:tag w:val="goog_rdk_67"/>
              </w:sdtPr>
              <w:sdtContent>
                <w:ins w:author="Andre Parente Houang" w:id="33" w:date="2020-10-08T18:15:36Z">
                  <w:r w:rsidDel="00000000" w:rsidR="00000000" w:rsidRPr="00000000">
                    <w:rPr>
                      <w:rFonts w:ascii="Times New Roman" w:cs="Times New Roman" w:eastAsia="Times New Roman" w:hAnsi="Times New Roman"/>
                      <w:sz w:val="20"/>
                      <w:szCs w:val="20"/>
                      <w:rtl w:val="0"/>
                    </w:rPr>
                    <w:t xml:space="preserve">o</w:t>
                  </w:r>
                </w:ins>
              </w:sdtContent>
            </w:sdt>
            <w:sdt>
              <w:sdtPr>
                <w:tag w:val="goog_rdk_68"/>
              </w:sdtPr>
              <w:sdtContent>
                <w:del w:author="Andre Parente Houang" w:id="33" w:date="2020-10-08T18:15:36Z">
                  <w:r w:rsidDel="00000000" w:rsidR="00000000" w:rsidRPr="00000000">
                    <w:rPr>
                      <w:rFonts w:ascii="Times New Roman" w:cs="Times New Roman" w:eastAsia="Times New Roman" w:hAnsi="Times New Roman"/>
                      <w:sz w:val="20"/>
                      <w:szCs w:val="20"/>
                      <w:rtl w:val="0"/>
                    </w:rPr>
                    <w:delText xml:space="preserve">e</w:delText>
                  </w:r>
                </w:del>
              </w:sdtContent>
            </w:sdt>
            <w:r w:rsidDel="00000000" w:rsidR="00000000" w:rsidRPr="00000000">
              <w:rPr>
                <w:rFonts w:ascii="Times New Roman" w:cs="Times New Roman" w:eastAsia="Times New Roman" w:hAnsi="Times New Roman"/>
                <w:sz w:val="20"/>
                <w:szCs w:val="20"/>
                <w:rtl w:val="0"/>
              </w:rPr>
              <w:t xml:space="preserve"> CC0 sobre esses direitos</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Copyright and Related Rights.</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Direitos de Autor e Direitos Conexos</w:t>
            </w: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Work made available under CC0 may be protected by copyright and related or neighboring rights ("Copyright and Related Rights"). Copyright and Related Rights include, but are not limited to, the following:</w:t>
            </w:r>
          </w:p>
        </w:tc>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Uma Obra disponibilizada sob CC0 pode estar protegida</w:t>
            </w:r>
            <w:sdt>
              <w:sdtPr>
                <w:tag w:val="goog_rdk_69"/>
              </w:sdtPr>
              <w:sdtContent>
                <w:ins w:author="Diogo MO" w:id="34" w:date="2020-10-08T18:26:29Z">
                  <w:r w:rsidDel="00000000" w:rsidR="00000000" w:rsidRPr="00000000">
                    <w:rPr>
                      <w:rFonts w:ascii="Times New Roman" w:cs="Times New Roman" w:eastAsia="Times New Roman" w:hAnsi="Times New Roman"/>
                      <w:sz w:val="20"/>
                      <w:szCs w:val="20"/>
                      <w:rtl w:val="0"/>
                    </w:rPr>
                    <w:t xml:space="preserve"> por direitos de autor e direitos conexos, bem como por direitos relacionados com a pessoa</w:t>
                  </w:r>
                  <w:sdt>
                    <w:sdtPr>
                      <w:tag w:val="goog_rdk_70"/>
                    </w:sdtPr>
                    <w:sdtContent>
                      <w:del w:author="Diogo MO" w:id="35" w:date="2020-10-08T18:17:02Z">
                        <w:r w:rsidDel="00000000" w:rsidR="00000000" w:rsidRPr="00000000">
                          <w:rPr>
                            <w:rFonts w:ascii="Times New Roman" w:cs="Times New Roman" w:eastAsia="Times New Roman" w:hAnsi="Times New Roman"/>
                            <w:sz w:val="20"/>
                            <w:szCs w:val="20"/>
                            <w:rtl w:val="0"/>
                          </w:rPr>
                          <w:delText xml:space="preserve"> </w:delText>
                        </w:r>
                      </w:del>
                    </w:sdtContent>
                  </w:sdt>
                </w:ins>
              </w:sdtContent>
            </w:sdt>
            <w:sdt>
              <w:sdtPr>
                <w:tag w:val="goog_rdk_71"/>
              </w:sdtPr>
              <w:sdtContent>
                <w:del w:author="Diogo MO" w:id="35" w:date="2020-10-08T18:17:02Z">
                  <w:r w:rsidDel="00000000" w:rsidR="00000000" w:rsidRPr="00000000">
                    <w:rPr>
                      <w:rFonts w:ascii="Times New Roman" w:cs="Times New Roman" w:eastAsia="Times New Roman" w:hAnsi="Times New Roman"/>
                      <w:sz w:val="20"/>
                      <w:szCs w:val="20"/>
                      <w:rtl w:val="0"/>
                    </w:rPr>
                    <w:delText xml:space="preserve"> por direitos de autor e direitos similares ou conexos ("</w:delText>
                  </w:r>
                </w:del>
              </w:sdtContent>
            </w:sdt>
            <w:r w:rsidDel="00000000" w:rsidR="00000000" w:rsidRPr="00000000">
              <w:rPr>
                <w:rFonts w:ascii="Times New Roman" w:cs="Times New Roman" w:eastAsia="Times New Roman" w:hAnsi="Times New Roman"/>
                <w:sz w:val="20"/>
                <w:szCs w:val="20"/>
                <w:rtl w:val="0"/>
              </w:rPr>
              <w:t xml:space="preserve">Direitos de Autor e </w:t>
            </w:r>
            <w:sdt>
              <w:sdtPr>
                <w:tag w:val="goog_rdk_72"/>
              </w:sdtPr>
              <w:sdtContent>
                <w:del w:author="Diogo MO" w:id="36" w:date="2020-10-08T18:25:33Z">
                  <w:r w:rsidDel="00000000" w:rsidR="00000000" w:rsidRPr="00000000">
                    <w:rPr>
                      <w:rFonts w:ascii="Times New Roman" w:cs="Times New Roman" w:eastAsia="Times New Roman" w:hAnsi="Times New Roman"/>
                      <w:sz w:val="20"/>
                      <w:szCs w:val="20"/>
                      <w:rtl w:val="0"/>
                    </w:rPr>
                    <w:delText xml:space="preserve">Direitos Conexo</w:delText>
                  </w:r>
                </w:del>
              </w:sdtContent>
            </w:sdt>
            <w:sdt>
              <w:sdtPr>
                <w:tag w:val="goog_rdk_73"/>
              </w:sdtPr>
              <w:sdtContent>
                <w:ins w:author="Diogo MO" w:id="36" w:date="2020-10-08T18:25:33Z">
                  <w:sdt>
                    <w:sdtPr>
                      <w:tag w:val="goog_rdk_74"/>
                    </w:sdtPr>
                    <w:sdtContent>
                      <w:del w:author="Diogo MO" w:id="36" w:date="2020-10-08T18:25:33Z">
                        <w:r w:rsidDel="00000000" w:rsidR="00000000" w:rsidRPr="00000000">
                          <w:rPr>
                            <w:rFonts w:ascii="Times New Roman" w:cs="Times New Roman" w:eastAsia="Times New Roman" w:hAnsi="Times New Roman"/>
                            <w:sz w:val="20"/>
                            <w:szCs w:val="20"/>
                            <w:rtl w:val="0"/>
                          </w:rPr>
                          <w:delText xml:space="preserve"> e </w:delText>
                        </w:r>
                      </w:del>
                    </w:sdtContent>
                  </w:sdt>
                  <w:r w:rsidDel="00000000" w:rsidR="00000000" w:rsidRPr="00000000">
                    <w:rPr>
                      <w:rFonts w:ascii="Times New Roman" w:cs="Times New Roman" w:eastAsia="Times New Roman" w:hAnsi="Times New Roman"/>
                      <w:sz w:val="20"/>
                      <w:szCs w:val="20"/>
                      <w:rtl w:val="0"/>
                    </w:rPr>
                    <w:t xml:space="preserve">Direitos Relacionado</w:t>
                  </w:r>
                </w:ins>
              </w:sdtContent>
            </w:sdt>
            <w:r w:rsidDel="00000000" w:rsidR="00000000" w:rsidRPr="00000000">
              <w:rPr>
                <w:rFonts w:ascii="Times New Roman" w:cs="Times New Roman" w:eastAsia="Times New Roman" w:hAnsi="Times New Roman"/>
                <w:sz w:val="20"/>
                <w:szCs w:val="20"/>
                <w:rtl w:val="0"/>
              </w:rPr>
              <w:t xml:space="preserve">s</w:t>
            </w:r>
            <w:sdt>
              <w:sdtPr>
                <w:tag w:val="goog_rdk_75"/>
              </w:sdtPr>
              <w:sdtContent>
                <w:del w:author="Diogo MO" w:id="37" w:date="2020-10-08T18:17:08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Direitos de Autor e Direitos </w:t>
            </w:r>
            <w:sdt>
              <w:sdtPr>
                <w:tag w:val="goog_rdk_76"/>
              </w:sdtPr>
              <w:sdtContent>
                <w:ins w:author="Diogo MO" w:id="38" w:date="2020-10-08T18:27:45Z">
                  <w:r w:rsidDel="00000000" w:rsidR="00000000" w:rsidRPr="00000000">
                    <w:rPr>
                      <w:rFonts w:ascii="Times New Roman" w:cs="Times New Roman" w:eastAsia="Times New Roman" w:hAnsi="Times New Roman"/>
                      <w:sz w:val="20"/>
                      <w:szCs w:val="20"/>
                      <w:rtl w:val="0"/>
                    </w:rPr>
                    <w:t xml:space="preserve">Relacionados</w:t>
                  </w:r>
                </w:ins>
              </w:sdtContent>
            </w:sdt>
            <w:sdt>
              <w:sdtPr>
                <w:tag w:val="goog_rdk_77"/>
              </w:sdtPr>
              <w:sdtContent>
                <w:del w:author="Diogo MO" w:id="38" w:date="2020-10-08T18:27:45Z">
                  <w:r w:rsidDel="00000000" w:rsidR="00000000" w:rsidRPr="00000000">
                    <w:rPr>
                      <w:rFonts w:ascii="Times New Roman" w:cs="Times New Roman" w:eastAsia="Times New Roman" w:hAnsi="Times New Roman"/>
                      <w:sz w:val="20"/>
                      <w:szCs w:val="20"/>
                      <w:rtl w:val="0"/>
                    </w:rPr>
                    <w:delText xml:space="preserve">Conexos</w:delText>
                  </w:r>
                </w:del>
              </w:sdtContent>
            </w:sdt>
            <w:r w:rsidDel="00000000" w:rsidR="00000000" w:rsidRPr="00000000">
              <w:rPr>
                <w:rFonts w:ascii="Times New Roman" w:cs="Times New Roman" w:eastAsia="Times New Roman" w:hAnsi="Times New Roman"/>
                <w:sz w:val="20"/>
                <w:szCs w:val="20"/>
                <w:rtl w:val="0"/>
              </w:rPr>
              <w:t xml:space="preserve"> incluem, mas não se limitam, a:</w:t>
            </w:r>
          </w:p>
        </w:tc>
        <w:tc>
          <w:tcPr/>
          <w:p w:rsidR="00000000" w:rsidDel="00000000" w:rsidP="00000000" w:rsidRDefault="00000000" w:rsidRPr="00000000" w14:paraId="0000003A">
            <w:pPr>
              <w:rPr>
                <w:rFonts w:ascii="Times New Roman" w:cs="Times New Roman" w:eastAsia="Times New Roman" w:hAnsi="Times New Roman"/>
                <w:sz w:val="20"/>
                <w:szCs w:val="20"/>
              </w:rPr>
            </w:pPr>
            <w:sdt>
              <w:sdtPr>
                <w:tag w:val="goog_rdk_79"/>
              </w:sdtPr>
              <w:sdtContent>
                <w:ins w:author="Diogo MO" w:id="39" w:date="2020-10-08T18:18:37Z">
                  <w:r w:rsidDel="00000000" w:rsidR="00000000" w:rsidRPr="00000000">
                    <w:rPr>
                      <w:rFonts w:ascii="Times New Roman" w:cs="Times New Roman" w:eastAsia="Times New Roman" w:hAnsi="Times New Roman"/>
                      <w:sz w:val="20"/>
                      <w:szCs w:val="20"/>
                      <w:rtl w:val="0"/>
                    </w:rPr>
                    <w:t xml:space="preserve">Direitos ou Direito de Autor?</w:t>
                  </w:r>
                </w:ins>
              </w:sdtContent>
            </w:sdt>
            <w:r w:rsidDel="00000000" w:rsidR="00000000" w:rsidRPr="00000000">
              <w:rPr>
                <w:rtl w:val="0"/>
              </w:rPr>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the right to reproduce, adapt, distribute, perform, display, communicate, and translate a Work;</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direito de reproduzir, adaptar, distribuir, executar, exibir, comunicar e traduzir uma Obra;</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 moral rights retained by the original author(s) and/or performer(s);</w:t>
            </w:r>
          </w:p>
        </w:tc>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direitos morais retidos pelo(s) autor(es)</w:t>
            </w:r>
            <w:sdt>
              <w:sdtPr>
                <w:tag w:val="goog_rdk_80"/>
              </w:sdtPr>
              <w:sdtContent>
                <w:ins w:author="Andre Parente Houang" w:id="40" w:date="2020-10-08T18:22:50Z">
                  <w:r w:rsidDel="00000000" w:rsidR="00000000" w:rsidRPr="00000000">
                    <w:rPr>
                      <w:rFonts w:ascii="Times New Roman" w:cs="Times New Roman" w:eastAsia="Times New Roman" w:hAnsi="Times New Roman"/>
                      <w:sz w:val="20"/>
                      <w:szCs w:val="20"/>
                      <w:rtl w:val="0"/>
                    </w:rPr>
                    <w:t xml:space="preserve">,</w:t>
                  </w:r>
                </w:ins>
              </w:sdtContent>
            </w:sdt>
            <w:sdt>
              <w:sdtPr>
                <w:tag w:val="goog_rdk_81"/>
              </w:sdtPr>
              <w:sdtContent>
                <w:del w:author="Andre Parente Houang" w:id="40" w:date="2020-10-08T18:22:50Z">
                  <w:r w:rsidDel="00000000" w:rsidR="00000000" w:rsidRPr="00000000">
                    <w:rPr>
                      <w:rFonts w:ascii="Times New Roman" w:cs="Times New Roman" w:eastAsia="Times New Roman" w:hAnsi="Times New Roman"/>
                      <w:sz w:val="20"/>
                      <w:szCs w:val="20"/>
                      <w:rtl w:val="0"/>
                    </w:rPr>
                    <w:delText xml:space="preserve"> e/ou</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82"/>
              </w:sdtPr>
              <w:sdtContent>
                <w:ins w:author="Andre Parente Houang" w:id="41" w:date="2020-09-21T22:15:17Z">
                  <w:r w:rsidDel="00000000" w:rsidR="00000000" w:rsidRPr="00000000">
                    <w:rPr>
                      <w:rFonts w:ascii="Times New Roman" w:cs="Times New Roman" w:eastAsia="Times New Roman" w:hAnsi="Times New Roman"/>
                      <w:sz w:val="20"/>
                      <w:szCs w:val="20"/>
                      <w:rtl w:val="0"/>
                    </w:rPr>
                    <w:t xml:space="preserve">intérprete(s) e/ou executante(s)</w:t>
                  </w:r>
                </w:ins>
              </w:sdtContent>
            </w:sdt>
            <w:sdt>
              <w:sdtPr>
                <w:tag w:val="goog_rdk_83"/>
              </w:sdtPr>
              <w:sdtContent>
                <w:del w:author="Andre Parente Houang" w:id="41" w:date="2020-09-21T22:15:17Z">
                  <w:r w:rsidDel="00000000" w:rsidR="00000000" w:rsidRPr="00000000">
                    <w:rPr>
                      <w:rFonts w:ascii="Times New Roman" w:cs="Times New Roman" w:eastAsia="Times New Roman" w:hAnsi="Times New Roman"/>
                      <w:sz w:val="20"/>
                      <w:szCs w:val="20"/>
                      <w:rtl w:val="0"/>
                    </w:rPr>
                    <w:delText xml:space="preserve">executante(s) original/is</w:delText>
                  </w:r>
                </w:del>
              </w:sdtContent>
            </w:sdt>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40">
            <w:pPr>
              <w:rPr>
                <w:rFonts w:ascii="Times New Roman" w:cs="Times New Roman" w:eastAsia="Times New Roman" w:hAnsi="Times New Roman"/>
                <w:sz w:val="20"/>
                <w:szCs w:val="20"/>
              </w:rPr>
            </w:pPr>
            <w:sdt>
              <w:sdtPr>
                <w:tag w:val="goog_rdk_85"/>
              </w:sdtPr>
              <w:sdtContent>
                <w:ins w:author="Diogo MO" w:id="42" w:date="2020-10-08T18:22:58Z">
                  <w:r w:rsidDel="00000000" w:rsidR="00000000" w:rsidRPr="00000000">
                    <w:rPr>
                      <w:rFonts w:ascii="Times New Roman" w:cs="Times New Roman" w:eastAsia="Times New Roman" w:hAnsi="Times New Roman"/>
                      <w:sz w:val="20"/>
                      <w:szCs w:val="20"/>
                      <w:rtl w:val="0"/>
                    </w:rPr>
                    <w:t xml:space="preserve">Autor ou criador intelectual?</w:t>
                  </w:r>
                </w:ins>
              </w:sdtContent>
            </w:sdt>
            <w:r w:rsidDel="00000000" w:rsidR="00000000" w:rsidRPr="00000000">
              <w:rPr>
                <w:rtl w:val="0"/>
              </w:rPr>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iii. publicity and privacy rights pertaining to a person's image or likeness depicted in a Work;</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direitos de imagem e privacidade relativos à imagem ou aparência de uma pessoa retratada numa Obra;</w:t>
            </w:r>
          </w:p>
        </w:tc>
        <w:tc>
          <w:tcPr/>
          <w:p w:rsidR="00000000" w:rsidDel="00000000" w:rsidP="00000000" w:rsidRDefault="00000000" w:rsidRPr="00000000" w14:paraId="00000043">
            <w:pPr>
              <w:rPr>
                <w:rFonts w:ascii="Times New Roman" w:cs="Times New Roman" w:eastAsia="Times New Roman" w:hAnsi="Times New Roman"/>
                <w:sz w:val="20"/>
                <w:szCs w:val="20"/>
              </w:rPr>
            </w:pPr>
            <w:sdt>
              <w:sdtPr>
                <w:tag w:val="goog_rdk_87"/>
              </w:sdtPr>
              <w:sdtContent>
                <w:del w:author="Andre Parente Houang" w:id="43" w:date="2020-10-08T18:28:50Z">
                  <w:r w:rsidDel="00000000" w:rsidR="00000000" w:rsidRPr="00000000">
                    <w:rPr>
                      <w:rFonts w:ascii="Times New Roman" w:cs="Times New Roman" w:eastAsia="Times New Roman" w:hAnsi="Times New Roman"/>
                      <w:sz w:val="20"/>
                      <w:szCs w:val="20"/>
                      <w:rtl w:val="0"/>
                    </w:rPr>
                    <w:delText xml:space="preserve">Likeness = aparência?</w:delText>
                  </w:r>
                </w:del>
              </w:sdtContent>
            </w:sdt>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iv. rights protecting against unfair competition in regards to a Work, subject to the limitations in paragraph 4(a), below;</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direitos que protejam contra a concorrência desleal relativos a uma Obra, sujeitos </w:t>
            </w:r>
            <w:sdt>
              <w:sdtPr>
                <w:tag w:val="goog_rdk_88"/>
              </w:sdtPr>
              <w:sdtContent>
                <w:ins w:author="Andre Parente Houang" w:id="44" w:date="2020-10-08T18:28:57Z">
                  <w:r w:rsidDel="00000000" w:rsidR="00000000" w:rsidRPr="00000000">
                    <w:rPr>
                      <w:rFonts w:ascii="Times New Roman" w:cs="Times New Roman" w:eastAsia="Times New Roman" w:hAnsi="Times New Roman"/>
                      <w:sz w:val="20"/>
                      <w:szCs w:val="20"/>
                      <w:rtl w:val="0"/>
                    </w:rPr>
                    <w:t xml:space="preserve">à</w:t>
                  </w:r>
                </w:ins>
              </w:sdtContent>
            </w:sdt>
            <w:sdt>
              <w:sdtPr>
                <w:tag w:val="goog_rdk_89"/>
              </w:sdtPr>
              <w:sdtContent>
                <w:del w:author="Andre Parente Houang" w:id="44" w:date="2020-10-08T18:28:57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s limitações do parágrafo 4(a), abaixo;</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 rights protecting the extraction, dissemination, use and reuse of data in a Work;</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direitos que protejam a extração, disseminação, utilização e reutilização de dados </w:t>
            </w:r>
            <w:sdt>
              <w:sdtPr>
                <w:tag w:val="goog_rdk_90"/>
              </w:sdtPr>
              <w:sdtContent>
                <w:ins w:author="Andre Parente Houang" w:id="45" w:date="2020-09-21T22:16:08Z">
                  <w:r w:rsidDel="00000000" w:rsidR="00000000" w:rsidRPr="00000000">
                    <w:rPr>
                      <w:rFonts w:ascii="Times New Roman" w:cs="Times New Roman" w:eastAsia="Times New Roman" w:hAnsi="Times New Roman"/>
                      <w:sz w:val="20"/>
                      <w:szCs w:val="20"/>
                      <w:rtl w:val="0"/>
                    </w:rPr>
                    <w:t xml:space="preserve">em uma</w:t>
                  </w:r>
                </w:ins>
              </w:sdtContent>
            </w:sdt>
            <w:sdt>
              <w:sdtPr>
                <w:tag w:val="goog_rdk_91"/>
              </w:sdtPr>
              <w:sdtContent>
                <w:del w:author="Andre Parente Houang" w:id="45" w:date="2020-09-21T22:16:08Z">
                  <w:r w:rsidDel="00000000" w:rsidR="00000000" w:rsidRPr="00000000">
                    <w:rPr>
                      <w:rFonts w:ascii="Times New Roman" w:cs="Times New Roman" w:eastAsia="Times New Roman" w:hAnsi="Times New Roman"/>
                      <w:sz w:val="20"/>
                      <w:szCs w:val="20"/>
                      <w:rtl w:val="0"/>
                    </w:rPr>
                    <w:delText xml:space="preserve">numa</w:delText>
                  </w:r>
                </w:del>
              </w:sdtContent>
            </w:sdt>
            <w:r w:rsidDel="00000000" w:rsidR="00000000" w:rsidRPr="00000000">
              <w:rPr>
                <w:rFonts w:ascii="Times New Roman" w:cs="Times New Roman" w:eastAsia="Times New Roman" w:hAnsi="Times New Roman"/>
                <w:sz w:val="20"/>
                <w:szCs w:val="20"/>
                <w:rtl w:val="0"/>
              </w:rPr>
              <w:t xml:space="preserve"> Obra;</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 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direitos sobre bases de dados (tais como aqueles </w:t>
            </w:r>
            <w:sdt>
              <w:sdtPr>
                <w:tag w:val="goog_rdk_92"/>
              </w:sdtPr>
              <w:sdtContent>
                <w:ins w:author="Andre Parente Houang" w:id="46" w:date="2020-09-21T22:16:16Z">
                  <w:r w:rsidDel="00000000" w:rsidR="00000000" w:rsidRPr="00000000">
                    <w:rPr>
                      <w:rFonts w:ascii="Times New Roman" w:cs="Times New Roman" w:eastAsia="Times New Roman" w:hAnsi="Times New Roman"/>
                      <w:sz w:val="20"/>
                      <w:szCs w:val="20"/>
                      <w:rtl w:val="0"/>
                    </w:rPr>
                    <w:t xml:space="preserve">decorrentes</w:t>
                  </w:r>
                </w:ins>
              </w:sdtContent>
            </w:sdt>
            <w:sdt>
              <w:sdtPr>
                <w:tag w:val="goog_rdk_93"/>
              </w:sdtPr>
              <w:sdtContent>
                <w:del w:author="Andre Parente Houang" w:id="46" w:date="2020-09-21T22:16:16Z">
                  <w:r w:rsidDel="00000000" w:rsidR="00000000" w:rsidRPr="00000000">
                    <w:rPr>
                      <w:rFonts w:ascii="Times New Roman" w:cs="Times New Roman" w:eastAsia="Times New Roman" w:hAnsi="Times New Roman"/>
                      <w:sz w:val="20"/>
                      <w:szCs w:val="20"/>
                      <w:rtl w:val="0"/>
                    </w:rPr>
                    <w:delText xml:space="preserve">resultantes</w:delText>
                  </w:r>
                </w:del>
              </w:sdtContent>
            </w:sdt>
            <w:r w:rsidDel="00000000" w:rsidR="00000000" w:rsidRPr="00000000">
              <w:rPr>
                <w:rFonts w:ascii="Times New Roman" w:cs="Times New Roman" w:eastAsia="Times New Roman" w:hAnsi="Times New Roman"/>
                <w:sz w:val="20"/>
                <w:szCs w:val="20"/>
                <w:rtl w:val="0"/>
              </w:rPr>
              <w:t xml:space="preserve"> da Directiva 96/9/CE do Parlamento Europeu e do Conselho, de 11 de Março de 1996, relativa à protecção jurídica das bases de dados, incluindo quaisquer alterações ou versões sucessoras desta diretiva, bem como qualquer implementação nacional da mesma); e</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vii. other similar, equivalent or corresponding rights throughout the world based on applicable law or treaty, and any national implementations thereof.</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outros direitos semelhantes, equivalentes ou correspondentes em todo o mundo </w:t>
            </w:r>
            <w:sdt>
              <w:sdtPr>
                <w:tag w:val="goog_rdk_94"/>
              </w:sdtPr>
              <w:sdtContent>
                <w:ins w:author="Andre Parente Houang" w:id="47" w:date="2020-10-08T18:31:25Z">
                  <w:r w:rsidDel="00000000" w:rsidR="00000000" w:rsidRPr="00000000">
                    <w:rPr>
                      <w:rFonts w:ascii="Times New Roman" w:cs="Times New Roman" w:eastAsia="Times New Roman" w:hAnsi="Times New Roman"/>
                      <w:sz w:val="20"/>
                      <w:szCs w:val="20"/>
                      <w:rtl w:val="0"/>
                    </w:rPr>
                    <w:t xml:space="preserve">com</w:t>
                  </w:r>
                </w:ins>
              </w:sdtContent>
            </w:sdt>
            <w:sdt>
              <w:sdtPr>
                <w:tag w:val="goog_rdk_95"/>
              </w:sdtPr>
              <w:sdtContent>
                <w:ins w:author="Andre Parente Houang" w:id="48" w:date="2020-09-21T22:16:41Z">
                  <w:r w:rsidDel="00000000" w:rsidR="00000000" w:rsidRPr="00000000">
                    <w:rPr>
                      <w:rFonts w:ascii="Times New Roman" w:cs="Times New Roman" w:eastAsia="Times New Roman" w:hAnsi="Times New Roman"/>
                      <w:sz w:val="20"/>
                      <w:szCs w:val="20"/>
                      <w:rtl w:val="0"/>
                    </w:rPr>
                    <w:t xml:space="preserve"> base </w:t>
                  </w:r>
                  <w:sdt>
                    <w:sdtPr>
                      <w:tag w:val="goog_rdk_96"/>
                    </w:sdtPr>
                    <w:sdtContent>
                      <w:del w:author="Andre Parente Houang" w:id="47" w:date="2020-10-08T18:31:25Z">
                        <w:r w:rsidDel="00000000" w:rsidR="00000000" w:rsidRPr="00000000">
                          <w:rPr>
                            <w:rFonts w:ascii="Times New Roman" w:cs="Times New Roman" w:eastAsia="Times New Roman" w:hAnsi="Times New Roman"/>
                            <w:sz w:val="20"/>
                            <w:szCs w:val="20"/>
                            <w:rtl w:val="0"/>
                          </w:rPr>
                          <w:delText xml:space="preserve">baseados</w:delText>
                        </w:r>
                      </w:del>
                    </w:sdtContent>
                  </w:sdt>
                </w:ins>
              </w:sdtContent>
            </w:sdt>
            <w:sdt>
              <w:sdtPr>
                <w:tag w:val="goog_rdk_97"/>
              </w:sdtPr>
              <w:sdtContent>
                <w:del w:author="Andre Parente Houang" w:id="47" w:date="2020-10-08T18:31:25Z">
                  <w:r w:rsidDel="00000000" w:rsidR="00000000" w:rsidRPr="00000000">
                    <w:rPr>
                      <w:rFonts w:ascii="Times New Roman" w:cs="Times New Roman" w:eastAsia="Times New Roman" w:hAnsi="Times New Roman"/>
                      <w:sz w:val="20"/>
                      <w:szCs w:val="20"/>
                      <w:rtl w:val="0"/>
                    </w:rPr>
                    <w:delText xml:space="preserve">resultantes</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98"/>
              </w:sdtPr>
              <w:sdtContent>
                <w:ins w:author="Andre Parente Houang" w:id="49" w:date="2020-09-21T22:16:44Z">
                  <w:r w:rsidDel="00000000" w:rsidR="00000000" w:rsidRPr="00000000">
                    <w:rPr>
                      <w:rFonts w:ascii="Times New Roman" w:cs="Times New Roman" w:eastAsia="Times New Roman" w:hAnsi="Times New Roman"/>
                      <w:sz w:val="20"/>
                      <w:szCs w:val="20"/>
                      <w:rtl w:val="0"/>
                    </w:rPr>
                    <w:t xml:space="preserve">n</w:t>
                  </w:r>
                </w:ins>
              </w:sdtContent>
            </w:sdt>
            <w:sdt>
              <w:sdtPr>
                <w:tag w:val="goog_rdk_99"/>
              </w:sdtPr>
              <w:sdtContent>
                <w:del w:author="Andre Parente Houang" w:id="49" w:date="2020-09-21T22:16:44Z">
                  <w:r w:rsidDel="00000000" w:rsidR="00000000" w:rsidRPr="00000000">
                    <w:rPr>
                      <w:rFonts w:ascii="Times New Roman" w:cs="Times New Roman" w:eastAsia="Times New Roman" w:hAnsi="Times New Roman"/>
                      <w:sz w:val="20"/>
                      <w:szCs w:val="20"/>
                      <w:rtl w:val="0"/>
                    </w:rPr>
                    <w:delText xml:space="preserve">d</w:delText>
                  </w:r>
                </w:del>
              </w:sdtContent>
            </w:sdt>
            <w:r w:rsidDel="00000000" w:rsidR="00000000" w:rsidRPr="00000000">
              <w:rPr>
                <w:rFonts w:ascii="Times New Roman" w:cs="Times New Roman" w:eastAsia="Times New Roman" w:hAnsi="Times New Roman"/>
                <w:sz w:val="20"/>
                <w:szCs w:val="20"/>
                <w:rtl w:val="0"/>
              </w:rPr>
              <w:t xml:space="preserve">a </w:t>
            </w:r>
            <w:sdt>
              <w:sdtPr>
                <w:tag w:val="goog_rdk_100"/>
              </w:sdtPr>
              <w:sdtContent>
                <w:ins w:author="Andre Parente Houang" w:id="50" w:date="2020-09-21T22:16:55Z">
                  <w:r w:rsidDel="00000000" w:rsidR="00000000" w:rsidRPr="00000000">
                    <w:rPr>
                      <w:rFonts w:ascii="Times New Roman" w:cs="Times New Roman" w:eastAsia="Times New Roman" w:hAnsi="Times New Roman"/>
                      <w:sz w:val="20"/>
                      <w:szCs w:val="20"/>
                      <w:rtl w:val="0"/>
                    </w:rPr>
                    <w:t xml:space="preserve">legislação</w:t>
                  </w:r>
                </w:ins>
              </w:sdtContent>
            </w:sdt>
            <w:sdt>
              <w:sdtPr>
                <w:tag w:val="goog_rdk_101"/>
              </w:sdtPr>
              <w:sdtContent>
                <w:del w:author="Andre Parente Houang" w:id="50" w:date="2020-09-21T22:16:55Z">
                  <w:r w:rsidDel="00000000" w:rsidR="00000000" w:rsidRPr="00000000">
                    <w:rPr>
                      <w:rFonts w:ascii="Times New Roman" w:cs="Times New Roman" w:eastAsia="Times New Roman" w:hAnsi="Times New Roman"/>
                      <w:sz w:val="20"/>
                      <w:szCs w:val="20"/>
                      <w:rtl w:val="0"/>
                    </w:rPr>
                    <w:delText xml:space="preserve">lei</w:delText>
                  </w:r>
                </w:del>
              </w:sdtContent>
            </w:sdt>
            <w:r w:rsidDel="00000000" w:rsidR="00000000" w:rsidRPr="00000000">
              <w:rPr>
                <w:rFonts w:ascii="Times New Roman" w:cs="Times New Roman" w:eastAsia="Times New Roman" w:hAnsi="Times New Roman"/>
                <w:sz w:val="20"/>
                <w:szCs w:val="20"/>
                <w:rtl w:val="0"/>
              </w:rPr>
              <w:t xml:space="preserve"> ou tratado aplicável e quaisquer implementações nacionais dos mesmos.</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Waiver.</w:t>
            </w: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Renúncia</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medida do permitido por, mas não em violação da </w:t>
            </w:r>
            <w:sdt>
              <w:sdtPr>
                <w:tag w:val="goog_rdk_102"/>
              </w:sdtPr>
              <w:sdtContent>
                <w:ins w:author="Andre Parente Houang" w:id="51" w:date="2020-09-21T22:17:06Z">
                  <w:r w:rsidDel="00000000" w:rsidR="00000000" w:rsidRPr="00000000">
                    <w:rPr>
                      <w:rFonts w:ascii="Times New Roman" w:cs="Times New Roman" w:eastAsia="Times New Roman" w:hAnsi="Times New Roman"/>
                      <w:sz w:val="20"/>
                      <w:szCs w:val="20"/>
                      <w:rtl w:val="0"/>
                    </w:rPr>
                    <w:t xml:space="preserve">legislação</w:t>
                  </w:r>
                </w:ins>
              </w:sdtContent>
            </w:sdt>
            <w:sdt>
              <w:sdtPr>
                <w:tag w:val="goog_rdk_103"/>
              </w:sdtPr>
              <w:sdtContent>
                <w:del w:author="Andre Parente Houang" w:id="51" w:date="2020-09-21T22:17:06Z">
                  <w:r w:rsidDel="00000000" w:rsidR="00000000" w:rsidRPr="00000000">
                    <w:rPr>
                      <w:rFonts w:ascii="Times New Roman" w:cs="Times New Roman" w:eastAsia="Times New Roman" w:hAnsi="Times New Roman"/>
                      <w:sz w:val="20"/>
                      <w:szCs w:val="20"/>
                      <w:rtl w:val="0"/>
                    </w:rPr>
                    <w:delText xml:space="preserve">lei</w:delText>
                  </w:r>
                </w:del>
              </w:sdtContent>
            </w:sdt>
            <w:r w:rsidDel="00000000" w:rsidR="00000000" w:rsidRPr="00000000">
              <w:rPr>
                <w:rFonts w:ascii="Times New Roman" w:cs="Times New Roman" w:eastAsia="Times New Roman" w:hAnsi="Times New Roman"/>
                <w:sz w:val="20"/>
                <w:szCs w:val="20"/>
                <w:rtl w:val="0"/>
              </w:rPr>
              <w:t xml:space="preserve"> aplicável, o Declarante, pelo presente</w:t>
            </w:r>
            <w:sdt>
              <w:sdtPr>
                <w:tag w:val="goog_rdk_104"/>
              </w:sdtPr>
              <w:sdtContent>
                <w:ins w:author="Diogo MO" w:id="52" w:date="2020-10-08T18:32:28Z">
                  <w:r w:rsidDel="00000000" w:rsidR="00000000" w:rsidRPr="00000000">
                    <w:rPr>
                      <w:rFonts w:ascii="Times New Roman" w:cs="Times New Roman" w:eastAsia="Times New Roman" w:hAnsi="Times New Roman"/>
                      <w:sz w:val="20"/>
                      <w:szCs w:val="20"/>
                      <w:rtl w:val="0"/>
                    </w:rPr>
                    <w:t xml:space="preserve"> instrumento</w:t>
                  </w:r>
                </w:ins>
              </w:sdtContent>
            </w:sdt>
            <w:r w:rsidDel="00000000" w:rsidR="00000000" w:rsidRPr="00000000">
              <w:rPr>
                <w:rFonts w:ascii="Times New Roman" w:cs="Times New Roman" w:eastAsia="Times New Roman" w:hAnsi="Times New Roman"/>
                <w:sz w:val="20"/>
                <w:szCs w:val="20"/>
                <w:rtl w:val="0"/>
              </w:rPr>
              <w:t xml:space="preserve">, abertamente, totalmente, permanentemente, irrevogavelmente e incondicionalmente renuncia, abandona e desiste de todos os Direitos de Autor e Direitos Conexos e de todas as reivindicações e causas de pedir com eles relacionados, presentemente conhecidas ou não (incluindo reivindicações e causas de pedir existentes, </w:t>
            </w:r>
            <w:sdt>
              <w:sdtPr>
                <w:tag w:val="goog_rdk_105"/>
              </w:sdtPr>
              <w:sdtContent>
                <w:ins w:author="Diogo MO" w:id="53" w:date="2020-10-08T18:38:31Z">
                  <w:r w:rsidDel="00000000" w:rsidR="00000000" w:rsidRPr="00000000">
                    <w:rPr>
                      <w:rFonts w:ascii="Times New Roman" w:cs="Times New Roman" w:eastAsia="Times New Roman" w:hAnsi="Times New Roman"/>
                      <w:sz w:val="20"/>
                      <w:szCs w:val="20"/>
                      <w:rtl w:val="0"/>
                    </w:rPr>
                    <w:t xml:space="preserve">e</w:t>
                  </w:r>
                </w:ins>
              </w:sdtContent>
            </w:sdt>
            <w:sdt>
              <w:sdtPr>
                <w:tag w:val="goog_rdk_106"/>
              </w:sdtPr>
              <w:sdtContent>
                <w:del w:author="Diogo MO" w:id="53" w:date="2020-10-08T18:38:31Z">
                  <w:r w:rsidDel="00000000" w:rsidR="00000000" w:rsidRPr="00000000">
                    <w:rPr>
                      <w:rFonts w:ascii="Times New Roman" w:cs="Times New Roman" w:eastAsia="Times New Roman" w:hAnsi="Times New Roman"/>
                      <w:sz w:val="20"/>
                      <w:szCs w:val="20"/>
                      <w:rtl w:val="0"/>
                    </w:rPr>
                    <w:delText xml:space="preserve">bem como</w:delText>
                  </w:r>
                </w:del>
              </w:sdtContent>
            </w:sdt>
            <w:r w:rsidDel="00000000" w:rsidR="00000000" w:rsidRPr="00000000">
              <w:rPr>
                <w:rFonts w:ascii="Times New Roman" w:cs="Times New Roman" w:eastAsia="Times New Roman" w:hAnsi="Times New Roman"/>
                <w:sz w:val="20"/>
                <w:szCs w:val="20"/>
                <w:rtl w:val="0"/>
              </w:rPr>
              <w:t xml:space="preserve"> futuras), sobre a Obra (i) em todos os territórios do mundo, (ii) pela duração máxima prevista pela lei ou tratado aplicável (incluindo futuras extensões de tempo), (iii) em qualquer meio/suporte atual ou futuro e para qualquer número de cópias, e (iv) para qualquer </w:t>
            </w:r>
            <w:sdt>
              <w:sdtPr>
                <w:tag w:val="goog_rdk_107"/>
              </w:sdtPr>
              <w:sdtContent>
                <w:ins w:author="Andre Parente Houang" w:id="54" w:date="2020-09-21T22:17:19Z">
                  <w:r w:rsidDel="00000000" w:rsidR="00000000" w:rsidRPr="00000000">
                    <w:rPr>
                      <w:rFonts w:ascii="Times New Roman" w:cs="Times New Roman" w:eastAsia="Times New Roman" w:hAnsi="Times New Roman"/>
                      <w:sz w:val="20"/>
                      <w:szCs w:val="20"/>
                      <w:rtl w:val="0"/>
                    </w:rPr>
                    <w:t xml:space="preserve">propósito</w:t>
                  </w:r>
                </w:ins>
              </w:sdtContent>
            </w:sdt>
            <w:sdt>
              <w:sdtPr>
                <w:tag w:val="goog_rdk_108"/>
              </w:sdtPr>
              <w:sdtContent>
                <w:del w:author="Andre Parente Houang" w:id="54" w:date="2020-09-21T22:17:19Z">
                  <w:r w:rsidDel="00000000" w:rsidR="00000000" w:rsidRPr="00000000">
                    <w:rPr>
                      <w:rFonts w:ascii="Times New Roman" w:cs="Times New Roman" w:eastAsia="Times New Roman" w:hAnsi="Times New Roman"/>
                      <w:sz w:val="20"/>
                      <w:szCs w:val="20"/>
                      <w:rtl w:val="0"/>
                    </w:rPr>
                    <w:delText xml:space="preserve">finalidade</w:delText>
                  </w:r>
                </w:del>
              </w:sdtContent>
            </w:sdt>
            <w:r w:rsidDel="00000000" w:rsidR="00000000" w:rsidRPr="00000000">
              <w:rPr>
                <w:rFonts w:ascii="Times New Roman" w:cs="Times New Roman" w:eastAsia="Times New Roman" w:hAnsi="Times New Roman"/>
                <w:sz w:val="20"/>
                <w:szCs w:val="20"/>
                <w:rtl w:val="0"/>
              </w:rPr>
              <w:t xml:space="preserve">, incluindo, sem limitação, fins comerciais, publicitários ou promocionais (a “Renúncia”).</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Renúncia é feita pelo Declarante para o benefício de cada membro do público em geral e em detrimento dos herdeiros e sucessores do Declarante, com a</w:t>
            </w:r>
            <w:sdt>
              <w:sdtPr>
                <w:tag w:val="goog_rdk_109"/>
              </w:sdtPr>
              <w:sdtContent>
                <w:ins w:author="Andre Parente Houang" w:id="55" w:date="2020-09-21T22:17:40Z"/>
                <w:sdt>
                  <w:sdtPr>
                    <w:tag w:val="goog_rdk_110"/>
                  </w:sdtPr>
                  <w:sdtContent>
                    <w:commentRangeStart w:id="1"/>
                  </w:sdtContent>
                </w:sdt>
                <w:ins w:author="Andre Parente Houang" w:id="55" w:date="2020-09-21T22:17:40Z">
                  <w:r w:rsidDel="00000000" w:rsidR="00000000" w:rsidRPr="00000000">
                    <w:rPr>
                      <w:rFonts w:ascii="Times New Roman" w:cs="Times New Roman" w:eastAsia="Times New Roman" w:hAnsi="Times New Roman"/>
                      <w:sz w:val="20"/>
                      <w:szCs w:val="20"/>
                      <w:rtl w:val="0"/>
                    </w:rPr>
                    <w:t xml:space="preserve"> total</w:t>
                  </w:r>
                </w:ins>
              </w:sdtContent>
            </w:sdt>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intenção de que tal Renúnci</w:t>
            </w:r>
            <w:r w:rsidDel="00000000" w:rsidR="00000000" w:rsidRPr="00000000">
              <w:rPr>
                <w:rFonts w:ascii="Times New Roman" w:cs="Times New Roman" w:eastAsia="Times New Roman" w:hAnsi="Times New Roman"/>
                <w:sz w:val="20"/>
                <w:szCs w:val="20"/>
                <w:rtl w:val="0"/>
              </w:rPr>
              <w:t xml:space="preserve">a não esteja sujeita a revogação,</w:t>
            </w:r>
            <w:sdt>
              <w:sdtPr>
                <w:tag w:val="goog_rdk_111"/>
              </w:sdtPr>
              <w:sdtContent>
                <w:del w:author="Andre Parente Houang" w:id="56" w:date="2020-10-08T18:40:59Z">
                  <w:r w:rsidDel="00000000" w:rsidR="00000000" w:rsidRPr="00000000">
                    <w:rPr>
                      <w:rFonts w:ascii="Times New Roman" w:cs="Times New Roman" w:eastAsia="Times New Roman" w:hAnsi="Times New Roman"/>
                      <w:sz w:val="20"/>
                      <w:szCs w:val="20"/>
                      <w:rtl w:val="0"/>
                    </w:rPr>
                    <w:delText xml:space="preserve"> revogação</w:delText>
                  </w:r>
                </w:del>
              </w:sdtContent>
            </w:sdt>
            <w:r w:rsidDel="00000000" w:rsidR="00000000" w:rsidRPr="00000000">
              <w:rPr>
                <w:rFonts w:ascii="Times New Roman" w:cs="Times New Roman" w:eastAsia="Times New Roman" w:hAnsi="Times New Roman"/>
                <w:sz w:val="20"/>
                <w:szCs w:val="20"/>
                <w:rtl w:val="0"/>
              </w:rPr>
              <w:t xml:space="preserve">, resolução, cancelamento, denúncia ou qualquer outra ação legal ou equitativa que perturbe a utilização tranquila da Obra pelo público, conforme contemplado pela Declaração de Objetivos expressa pelo Declarante.</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Public License Fallback.</w:t>
            </w: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Licença Pública Supletiva</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Should any part of the Waiver for any reason be judged legally invalid or ineffective under applicable law, then the Waiver shall be preserved to the maximum extent permitted taking into account Affirmer's express Statement of Purpose. </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Caso qualquer parte da Renúncia seja, por qualquer motivo, considerada legalmente inválida ou ineficaz nos termos da </w:t>
            </w:r>
            <w:sdt>
              <w:sdtPr>
                <w:tag w:val="goog_rdk_112"/>
              </w:sdtPr>
              <w:sdtContent>
                <w:ins w:author="Andre Parente Houang" w:id="57" w:date="2020-09-21T22:18:31Z">
                  <w:r w:rsidDel="00000000" w:rsidR="00000000" w:rsidRPr="00000000">
                    <w:rPr>
                      <w:rFonts w:ascii="Times New Roman" w:cs="Times New Roman" w:eastAsia="Times New Roman" w:hAnsi="Times New Roman"/>
                      <w:sz w:val="20"/>
                      <w:szCs w:val="20"/>
                      <w:rtl w:val="0"/>
                    </w:rPr>
                    <w:t xml:space="preserve">legislação</w:t>
                  </w:r>
                </w:ins>
              </w:sdtContent>
            </w:sdt>
            <w:sdt>
              <w:sdtPr>
                <w:tag w:val="goog_rdk_113"/>
              </w:sdtPr>
              <w:sdtContent>
                <w:del w:author="Andre Parente Houang" w:id="57" w:date="2020-09-21T22:18:31Z">
                  <w:r w:rsidDel="00000000" w:rsidR="00000000" w:rsidRPr="00000000">
                    <w:rPr>
                      <w:rFonts w:ascii="Times New Roman" w:cs="Times New Roman" w:eastAsia="Times New Roman" w:hAnsi="Times New Roman"/>
                      <w:sz w:val="20"/>
                      <w:szCs w:val="20"/>
                      <w:rtl w:val="0"/>
                    </w:rPr>
                    <w:delText xml:space="preserve">lei</w:delText>
                  </w:r>
                </w:del>
              </w:sdtContent>
            </w:sdt>
            <w:r w:rsidDel="00000000" w:rsidR="00000000" w:rsidRPr="00000000">
              <w:rPr>
                <w:rFonts w:ascii="Times New Roman" w:cs="Times New Roman" w:eastAsia="Times New Roman" w:hAnsi="Times New Roman"/>
                <w:sz w:val="20"/>
                <w:szCs w:val="20"/>
                <w:rtl w:val="0"/>
              </w:rPr>
              <w:t xml:space="preserve"> aplicável, a Renúncia deverá ser preservada na extensão máxima permitida, levando em consideração a Declaração de Objetivos expressa pelo Declarante.</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the extent the Waiver is so judged Affirmer hereby grants to each affected person a royalty-free, non transferable, non sublicensable, non exclusive, irrevocable and 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w:t>
            </w:r>
          </w:p>
        </w:tc>
        <w:tc>
          <w:tcPr/>
          <w:p w:rsidR="00000000" w:rsidDel="00000000" w:rsidP="00000000" w:rsidRDefault="00000000" w:rsidRPr="00000000" w14:paraId="00000060">
            <w:pPr>
              <w:rPr>
                <w:rFonts w:ascii="Times New Roman" w:cs="Times New Roman" w:eastAsia="Times New Roman" w:hAnsi="Times New Roman"/>
                <w:sz w:val="20"/>
                <w:szCs w:val="20"/>
              </w:rPr>
            </w:pPr>
            <w:sdt>
              <w:sdtPr>
                <w:tag w:val="goog_rdk_115"/>
              </w:sdtPr>
              <w:sdtContent>
                <w:ins w:author="Diogo MO" w:id="58" w:date="2020-10-08T18:42:44Z">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Adicionalmente</w:t>
                  </w:r>
                </w:ins>
              </w:sdtContent>
            </w:sdt>
            <w:sdt>
              <w:sdtPr>
                <w:tag w:val="goog_rdk_116"/>
              </w:sdtPr>
              <w:sdtContent>
                <w:del w:author="Diogo MO" w:id="58" w:date="2020-10-08T18:42:44Z">
                  <w:r w:rsidDel="00000000" w:rsidR="00000000" w:rsidRPr="00000000">
                    <w:rPr>
                      <w:rFonts w:ascii="Times New Roman" w:cs="Times New Roman" w:eastAsia="Times New Roman" w:hAnsi="Times New Roman"/>
                      <w:sz w:val="20"/>
                      <w:szCs w:val="20"/>
                      <w:rtl w:val="0"/>
                    </w:rPr>
                    <w:delText xml:space="preserve">Além disso</w:delText>
                  </w:r>
                </w:del>
              </w:sdtContent>
            </w:sdt>
            <w:r w:rsidDel="00000000" w:rsidR="00000000" w:rsidRPr="00000000">
              <w:rPr>
                <w:rFonts w:ascii="Times New Roman" w:cs="Times New Roman" w:eastAsia="Times New Roman" w:hAnsi="Times New Roman"/>
                <w:sz w:val="20"/>
                <w:szCs w:val="20"/>
                <w:rtl w:val="0"/>
              </w:rPr>
              <w:t xml:space="preserve">, na medida em que a Renúncia </w:t>
            </w:r>
            <w:sdt>
              <w:sdtPr>
                <w:tag w:val="goog_rdk_117"/>
              </w:sdtPr>
              <w:sdtContent>
                <w:ins w:author="Diogo MO" w:id="59" w:date="2020-10-08T18:43:34Z">
                  <w:r w:rsidDel="00000000" w:rsidR="00000000" w:rsidRPr="00000000">
                    <w:rPr>
                      <w:rFonts w:ascii="Times New Roman" w:cs="Times New Roman" w:eastAsia="Times New Roman" w:hAnsi="Times New Roman"/>
                      <w:sz w:val="20"/>
                      <w:szCs w:val="20"/>
                      <w:rtl w:val="0"/>
                    </w:rPr>
                    <w:t xml:space="preserve">for considerada inválida ou ineficaz, no seu todo ou em parte, </w:t>
                  </w:r>
                </w:ins>
              </w:sdtContent>
            </w:sdt>
            <w:sdt>
              <w:sdtPr>
                <w:tag w:val="goog_rdk_118"/>
              </w:sdtPr>
              <w:sdtContent>
                <w:del w:author="Diogo MO" w:id="59" w:date="2020-10-08T18:43:34Z">
                  <w:r w:rsidDel="00000000" w:rsidR="00000000" w:rsidRPr="00000000">
                    <w:rPr>
                      <w:rFonts w:ascii="Times New Roman" w:cs="Times New Roman" w:eastAsia="Times New Roman" w:hAnsi="Times New Roman"/>
                      <w:sz w:val="20"/>
                      <w:szCs w:val="20"/>
                      <w:rtl w:val="0"/>
                    </w:rPr>
                    <w:delText xml:space="preserve">é assim julgada, </w:delText>
                  </w:r>
                </w:del>
              </w:sdtContent>
            </w:sdt>
            <w:r w:rsidDel="00000000" w:rsidR="00000000" w:rsidRPr="00000000">
              <w:rPr>
                <w:rFonts w:ascii="Times New Roman" w:cs="Times New Roman" w:eastAsia="Times New Roman" w:hAnsi="Times New Roman"/>
                <w:sz w:val="20"/>
                <w:szCs w:val="20"/>
                <w:rtl w:val="0"/>
              </w:rPr>
              <w:t xml:space="preserve">o Declarante concede a cada pessoa afetada uma licença isenta de royalties, não transferível, não sublicenciável, não exclusiva, irrevogável e incondicional para exercer os Direitos de Autor e Direitos Conexos do Declarante sobre a Obra (i) em todos os territórios do mundo, (ii) pela duração máxima prevista pela lei ou tratado aplicável (incluindo futuras extensões de tempo), (iii) em qualquer meio ou suporte, atual ou futuro</w:t>
            </w:r>
            <w:sdt>
              <w:sdtPr>
                <w:tag w:val="goog_rdk_119"/>
              </w:sdtPr>
              <w:sdtContent>
                <w:ins w:author="Diogo MO" w:id="60" w:date="2020-10-08T18:44:24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e para qualquer número de cópias, e (iv) para qualquer </w:t>
            </w:r>
            <w:sdt>
              <w:sdtPr>
                <w:tag w:val="goog_rdk_120"/>
              </w:sdtPr>
              <w:sdtContent>
                <w:ins w:author="Andre Parente Houang" w:id="61" w:date="2020-09-21T22:18:44Z">
                  <w:r w:rsidDel="00000000" w:rsidR="00000000" w:rsidRPr="00000000">
                    <w:rPr>
                      <w:rFonts w:ascii="Times New Roman" w:cs="Times New Roman" w:eastAsia="Times New Roman" w:hAnsi="Times New Roman"/>
                      <w:sz w:val="20"/>
                      <w:szCs w:val="20"/>
                      <w:rtl w:val="0"/>
                    </w:rPr>
                    <w:t xml:space="preserve">propósito</w:t>
                  </w:r>
                </w:ins>
              </w:sdtContent>
            </w:sdt>
            <w:sdt>
              <w:sdtPr>
                <w:tag w:val="goog_rdk_121"/>
              </w:sdtPr>
              <w:sdtContent>
                <w:del w:author="Andre Parente Houang" w:id="61" w:date="2020-09-21T22:18:44Z">
                  <w:r w:rsidDel="00000000" w:rsidR="00000000" w:rsidRPr="00000000">
                    <w:rPr>
                      <w:rFonts w:ascii="Times New Roman" w:cs="Times New Roman" w:eastAsia="Times New Roman" w:hAnsi="Times New Roman"/>
                      <w:sz w:val="20"/>
                      <w:szCs w:val="20"/>
                      <w:rtl w:val="0"/>
                    </w:rPr>
                    <w:delText xml:space="preserve">finalidade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122"/>
              </w:sdtPr>
              <w:sdtContent>
                <w:del w:author="Diogo MO" w:id="62" w:date="2020-10-08T18:45:27Z">
                  <w:r w:rsidDel="00000000" w:rsidR="00000000" w:rsidRPr="00000000">
                    <w:rPr>
                      <w:rFonts w:ascii="Times New Roman" w:cs="Times New Roman" w:eastAsia="Times New Roman" w:hAnsi="Times New Roman"/>
                      <w:sz w:val="20"/>
                      <w:szCs w:val="20"/>
                      <w:rtl w:val="0"/>
                    </w:rPr>
                    <w:delText xml:space="preserve">incluindo</w:delText>
                  </w:r>
                </w:del>
              </w:sdtContent>
            </w:sdt>
            <w:sdt>
              <w:sdtPr>
                <w:tag w:val="goog_rdk_123"/>
              </w:sdtPr>
              <w:sdtContent>
                <w:ins w:author="Diogo MO" w:id="62" w:date="2020-10-08T18:45:27Z">
                  <w:r w:rsidDel="00000000" w:rsidR="00000000" w:rsidRPr="00000000">
                    <w:rPr>
                      <w:rFonts w:ascii="Times New Roman" w:cs="Times New Roman" w:eastAsia="Times New Roman" w:hAnsi="Times New Roman"/>
                      <w:sz w:val="20"/>
                      <w:szCs w:val="20"/>
                      <w:rtl w:val="0"/>
                    </w:rPr>
                    <w:t xml:space="preserve">incl</w:t>
                  </w:r>
                  <w:r w:rsidDel="00000000" w:rsidR="00000000" w:rsidRPr="00000000">
                    <w:rPr>
                      <w:rFonts w:ascii="Times New Roman" w:cs="Times New Roman" w:eastAsia="Times New Roman" w:hAnsi="Times New Roman"/>
                      <w:sz w:val="20"/>
                      <w:szCs w:val="20"/>
                      <w:highlight w:val="yellow"/>
                      <w:rtl w:val="0"/>
                    </w:rPr>
                    <w:t xml:space="preserve">uindo, sem limitação, fins comerciais, publicitários ou promocionais</w:t>
                  </w:r>
                </w:ins>
              </w:sdtContent>
            </w:sdt>
            <w:sdt>
              <w:sdtPr>
                <w:tag w:val="goog_rdk_124"/>
              </w:sdtPr>
              <w:sdtContent>
                <w:ins w:author="Diogo MO" w:id="63" w:date="2020-10-08T18:44:36Z">
                  <w:sdt>
                    <w:sdtPr>
                      <w:tag w:val="goog_rdk_125"/>
                    </w:sdtPr>
                    <w:sdtContent>
                      <w:del w:author="Diogo MO" w:id="62" w:date="2020-10-08T18:45:27Z">
                        <w:r w:rsidDel="00000000" w:rsidR="00000000" w:rsidRPr="00000000">
                          <w:rPr>
                            <w:rFonts w:ascii="Times New Roman" w:cs="Times New Roman" w:eastAsia="Times New Roman" w:hAnsi="Times New Roman"/>
                            <w:sz w:val="20"/>
                            <w:szCs w:val="20"/>
                            <w:highlight w:val="yellow"/>
                            <w:rtl w:val="0"/>
                          </w:rPr>
                          <w:delText xml:space="preserve">,</w:delText>
                        </w:r>
                      </w:del>
                    </w:sdtContent>
                  </w:sdt>
                </w:ins>
              </w:sdtContent>
            </w:sdt>
            <w:sdt>
              <w:sdtPr>
                <w:tag w:val="goog_rdk_126"/>
              </w:sdtPr>
              <w:sdtContent>
                <w:del w:author="Diogo MO" w:id="62" w:date="2020-10-08T18:45:27Z">
                  <w:r w:rsidDel="00000000" w:rsidR="00000000" w:rsidRPr="00000000">
                    <w:rPr>
                      <w:rFonts w:ascii="Times New Roman" w:cs="Times New Roman" w:eastAsia="Times New Roman" w:hAnsi="Times New Roman"/>
                      <w:sz w:val="20"/>
                      <w:szCs w:val="20"/>
                      <w:highlight w:val="yellow"/>
                      <w:rtl w:val="0"/>
                    </w:rPr>
                    <w:delText xml:space="preserve"> sem limitação para fins comerciais</w:delText>
                  </w:r>
                  <w:r w:rsidDel="00000000" w:rsidR="00000000" w:rsidRPr="00000000">
                    <w:rPr>
                      <w:rFonts w:ascii="Times New Roman" w:cs="Times New Roman" w:eastAsia="Times New Roman" w:hAnsi="Times New Roman"/>
                      <w:sz w:val="20"/>
                      <w:szCs w:val="20"/>
                      <w:rtl w:val="0"/>
                    </w:rPr>
                    <w:delText xml:space="preserve">, publicitários ou promocionais</w:delText>
                  </w:r>
                </w:del>
              </w:sdtContent>
            </w:sdt>
            <w:r w:rsidDel="00000000" w:rsidR="00000000" w:rsidRPr="00000000">
              <w:rPr>
                <w:rFonts w:ascii="Times New Roman" w:cs="Times New Roman" w:eastAsia="Times New Roman" w:hAnsi="Times New Roman"/>
                <w:sz w:val="20"/>
                <w:szCs w:val="20"/>
                <w:rtl w:val="0"/>
              </w:rPr>
              <w:t xml:space="preserve"> (a "Licença").</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tc>
        <w:tc>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Licença produzirá efeitos a partir da data da qual </w:t>
            </w:r>
            <w:sdt>
              <w:sdtPr>
                <w:tag w:val="goog_rdk_127"/>
              </w:sdtPr>
              <w:sdtContent>
                <w:ins w:author="Diogo MO" w:id="64" w:date="2020-10-08T18:45:48Z">
                  <w:r w:rsidDel="00000000" w:rsidR="00000000" w:rsidRPr="00000000">
                    <w:rPr>
                      <w:rFonts w:ascii="Times New Roman" w:cs="Times New Roman" w:eastAsia="Times New Roman" w:hAnsi="Times New Roman"/>
                      <w:sz w:val="20"/>
                      <w:szCs w:val="20"/>
                      <w:rtl w:val="0"/>
                    </w:rPr>
                    <w:t xml:space="preserve">o</w:t>
                  </w:r>
                </w:ins>
              </w:sdtContent>
            </w:sdt>
            <w:sdt>
              <w:sdtPr>
                <w:tag w:val="goog_rdk_128"/>
              </w:sdtPr>
              <w:sdtContent>
                <w:del w:author="Diogo MO" w:id="64" w:date="2020-10-08T18:45:48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 CC0 foi associad</w:t>
            </w:r>
            <w:sdt>
              <w:sdtPr>
                <w:tag w:val="goog_rdk_129"/>
              </w:sdtPr>
              <w:sdtContent>
                <w:ins w:author="Diogo MO" w:id="65" w:date="2020-10-08T18:45:57Z">
                  <w:r w:rsidDel="00000000" w:rsidR="00000000" w:rsidRPr="00000000">
                    <w:rPr>
                      <w:rFonts w:ascii="Times New Roman" w:cs="Times New Roman" w:eastAsia="Times New Roman" w:hAnsi="Times New Roman"/>
                      <w:sz w:val="20"/>
                      <w:szCs w:val="20"/>
                      <w:rtl w:val="0"/>
                    </w:rPr>
                    <w:t xml:space="preserve">o</w:t>
                  </w:r>
                </w:ins>
              </w:sdtContent>
            </w:sdt>
            <w:sdt>
              <w:sdtPr>
                <w:tag w:val="goog_rdk_130"/>
              </w:sdtPr>
              <w:sdtContent>
                <w:del w:author="Diogo MO" w:id="65" w:date="2020-10-08T18:45:57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 pelo Declarante à Obra. Caso qualquer parte da Licença, por qualquer motivo, seja julgada legalmente inválida ou ineficaz nos termos da le</w:t>
            </w:r>
            <w:sdt>
              <w:sdtPr>
                <w:tag w:val="goog_rdk_131"/>
              </w:sdtPr>
              <w:sdtContent>
                <w:ins w:author="Andre Parente Houang" w:id="66" w:date="2020-10-08T18:46:19Z">
                  <w:r w:rsidDel="00000000" w:rsidR="00000000" w:rsidRPr="00000000">
                    <w:rPr>
                      <w:rFonts w:ascii="Times New Roman" w:cs="Times New Roman" w:eastAsia="Times New Roman" w:hAnsi="Times New Roman"/>
                      <w:sz w:val="20"/>
                      <w:szCs w:val="20"/>
                      <w:rtl w:val="0"/>
                    </w:rPr>
                    <w:t xml:space="preserve">gislação</w:t>
                  </w:r>
                </w:ins>
              </w:sdtContent>
            </w:sdt>
            <w:sdt>
              <w:sdtPr>
                <w:tag w:val="goog_rdk_132"/>
              </w:sdtPr>
              <w:sdtContent>
                <w:del w:author="Andre Parente Houang" w:id="66" w:date="2020-10-08T18:46:19Z">
                  <w:r w:rsidDel="00000000" w:rsidR="00000000" w:rsidRPr="00000000">
                    <w:rPr>
                      <w:rFonts w:ascii="Times New Roman" w:cs="Times New Roman" w:eastAsia="Times New Roman" w:hAnsi="Times New Roman"/>
                      <w:sz w:val="20"/>
                      <w:szCs w:val="20"/>
                      <w:rtl w:val="0"/>
                    </w:rPr>
                    <w:delText xml:space="preserve">i</w:delText>
                  </w:r>
                </w:del>
              </w:sdtContent>
            </w:sdt>
            <w:r w:rsidDel="00000000" w:rsidR="00000000" w:rsidRPr="00000000">
              <w:rPr>
                <w:rFonts w:ascii="Times New Roman" w:cs="Times New Roman" w:eastAsia="Times New Roman" w:hAnsi="Times New Roman"/>
                <w:sz w:val="20"/>
                <w:szCs w:val="20"/>
                <w:rtl w:val="0"/>
              </w:rPr>
              <w:t xml:space="preserve"> aplicável, tal invalidade </w:t>
            </w:r>
            <w:sdt>
              <w:sdtPr>
                <w:tag w:val="goog_rdk_133"/>
              </w:sdtPr>
              <w:sdtContent>
                <w:del w:author="Andre Parente Houang" w:id="67" w:date="2020-09-21T22:19:21Z">
                  <w:r w:rsidDel="00000000" w:rsidR="00000000" w:rsidRPr="00000000">
                    <w:rPr>
                      <w:rFonts w:ascii="Times New Roman" w:cs="Times New Roman" w:eastAsia="Times New Roman" w:hAnsi="Times New Roman"/>
                      <w:sz w:val="20"/>
                      <w:szCs w:val="20"/>
                      <w:rtl w:val="0"/>
                    </w:rPr>
                    <w:delText xml:space="preserve">parcial </w:delText>
                  </w:r>
                </w:del>
              </w:sdtContent>
            </w:sdt>
            <w:r w:rsidDel="00000000" w:rsidR="00000000" w:rsidRPr="00000000">
              <w:rPr>
                <w:rFonts w:ascii="Times New Roman" w:cs="Times New Roman" w:eastAsia="Times New Roman" w:hAnsi="Times New Roman"/>
                <w:sz w:val="20"/>
                <w:szCs w:val="20"/>
                <w:rtl w:val="0"/>
              </w:rPr>
              <w:t xml:space="preserve">ou ineficácia</w:t>
            </w:r>
            <w:sdt>
              <w:sdtPr>
                <w:tag w:val="goog_rdk_134"/>
              </w:sdtPr>
              <w:sdtContent>
                <w:ins w:author="Andre Parente Houang" w:id="68" w:date="2020-09-21T22:19:23Z">
                  <w:r w:rsidDel="00000000" w:rsidR="00000000" w:rsidRPr="00000000">
                    <w:rPr>
                      <w:rFonts w:ascii="Times New Roman" w:cs="Times New Roman" w:eastAsia="Times New Roman" w:hAnsi="Times New Roman"/>
                      <w:sz w:val="20"/>
                      <w:szCs w:val="20"/>
                      <w:rtl w:val="0"/>
                    </w:rPr>
                    <w:t xml:space="preserve"> parcial</w:t>
                  </w:r>
                </w:ins>
              </w:sdtContent>
            </w:sdt>
            <w:r w:rsidDel="00000000" w:rsidR="00000000" w:rsidRPr="00000000">
              <w:rPr>
                <w:rFonts w:ascii="Times New Roman" w:cs="Times New Roman" w:eastAsia="Times New Roman" w:hAnsi="Times New Roman"/>
                <w:sz w:val="20"/>
                <w:szCs w:val="20"/>
                <w:rtl w:val="0"/>
              </w:rPr>
              <w:t xml:space="preserve"> não invalidará o restante da Licença e, em tal caso, o Declarante pelo presente declara que ele ou ela não (i) exercerá qualquer um dos seus Direitos de Autor e Direitos Conexos sobre a Obra ou (ii) fará valer quaisquer reivindicações e causas de pedir relativas à Obra, que sejam de qualquer modo ou forma contrárias à Declaração de Objetivos expressa pelo Declarante.</w:t>
            </w:r>
          </w:p>
        </w:tc>
        <w:tc>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Limitations and Disclaimers.</w:t>
            </w: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Limitações e Exonerações de Responsabilidade</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No trademark or patent rights held by Affirmer are waived, abandoned, surrendered, licensed or otherwise affected by this document.</w:t>
            </w:r>
          </w:p>
        </w:tc>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Nenhum direito de patente ou de marca d</w:t>
            </w:r>
            <w:sdt>
              <w:sdtPr>
                <w:tag w:val="goog_rdk_135"/>
              </w:sdtPr>
              <w:sdtContent>
                <w:ins w:author="Diogo MO" w:id="69" w:date="2020-10-08T18:49:13Z">
                  <w:r w:rsidDel="00000000" w:rsidR="00000000" w:rsidRPr="00000000">
                    <w:rPr>
                      <w:rFonts w:ascii="Times New Roman" w:cs="Times New Roman" w:eastAsia="Times New Roman" w:hAnsi="Times New Roman"/>
                      <w:sz w:val="20"/>
                      <w:szCs w:val="20"/>
                      <w:rtl w:val="0"/>
                    </w:rPr>
                    <w:t xml:space="preserve">a</w:t>
                  </w:r>
                </w:ins>
              </w:sdtContent>
            </w:sdt>
            <w:sdt>
              <w:sdtPr>
                <w:tag w:val="goog_rdk_136"/>
              </w:sdtPr>
              <w:sdtContent>
                <w:del w:author="Diogo MO" w:id="69" w:date="2020-10-08T18:49:13Z">
                  <w:r w:rsidDel="00000000" w:rsidR="00000000" w:rsidRPr="00000000">
                    <w:rPr>
                      <w:rFonts w:ascii="Times New Roman" w:cs="Times New Roman" w:eastAsia="Times New Roman" w:hAnsi="Times New Roman"/>
                      <w:sz w:val="20"/>
                      <w:szCs w:val="20"/>
                      <w:rtl w:val="0"/>
                    </w:rPr>
                    <w:delText xml:space="preserve">e</w:delText>
                  </w:r>
                </w:del>
              </w:sdtContent>
            </w:sdt>
            <w:r w:rsidDel="00000000" w:rsidR="00000000" w:rsidRPr="00000000">
              <w:rPr>
                <w:rFonts w:ascii="Times New Roman" w:cs="Times New Roman" w:eastAsia="Times New Roman" w:hAnsi="Times New Roman"/>
                <w:sz w:val="20"/>
                <w:szCs w:val="20"/>
                <w:rtl w:val="0"/>
              </w:rPr>
              <w:t xml:space="preserve"> titularidade do Declarante é objeto de </w:t>
            </w:r>
            <w:sdt>
              <w:sdtPr>
                <w:tag w:val="goog_rdk_137"/>
              </w:sdtPr>
              <w:sdtContent>
                <w:del w:author="Diogo MO" w:id="70" w:date="2020-10-08T18:49:30Z">
                  <w:r w:rsidDel="00000000" w:rsidR="00000000" w:rsidRPr="00000000">
                    <w:rPr>
                      <w:rFonts w:ascii="Times New Roman" w:cs="Times New Roman" w:eastAsia="Times New Roman" w:hAnsi="Times New Roman"/>
                      <w:sz w:val="20"/>
                      <w:szCs w:val="20"/>
                      <w:rtl w:val="0"/>
                    </w:rPr>
                    <w:delText xml:space="preserve"> </w:delText>
                  </w:r>
                </w:del>
              </w:sdtContent>
            </w:sdt>
            <w:r w:rsidDel="00000000" w:rsidR="00000000" w:rsidRPr="00000000">
              <w:rPr>
                <w:rFonts w:ascii="Times New Roman" w:cs="Times New Roman" w:eastAsia="Times New Roman" w:hAnsi="Times New Roman"/>
                <w:sz w:val="20"/>
                <w:szCs w:val="20"/>
                <w:rtl w:val="0"/>
              </w:rPr>
              <w:t xml:space="preserve">renúncia, abandono, desistência, licença ou de qualquer outra forma afetado por este documento.</w:t>
            </w:r>
          </w:p>
        </w:tc>
        <w:tc>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tc>
        <w:tc>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 Declarante disponibiliza a Obra “no estado em que se encontra” (</w:t>
            </w:r>
            <w:sdt>
              <w:sdtPr>
                <w:tag w:val="goog_rdk_138"/>
              </w:sdtPr>
              <w:sdtContent>
                <w:ins w:author="Andre Parente Houang" w:id="71" w:date="2020-10-08T18:49:49Z">
                  <w:r w:rsidDel="00000000" w:rsidR="00000000" w:rsidRPr="00000000">
                    <w:rPr>
                      <w:rFonts w:ascii="Times New Roman" w:cs="Times New Roman" w:eastAsia="Times New Roman" w:hAnsi="Times New Roman"/>
                      <w:sz w:val="20"/>
                      <w:szCs w:val="20"/>
                      <w:rtl w:val="0"/>
                    </w:rPr>
                    <w:t xml:space="preserve">on an </w:t>
                  </w:r>
                </w:ins>
              </w:sdtContent>
            </w:sdt>
            <w:r w:rsidDel="00000000" w:rsidR="00000000" w:rsidRPr="00000000">
              <w:rPr>
                <w:rFonts w:ascii="Times New Roman" w:cs="Times New Roman" w:eastAsia="Times New Roman" w:hAnsi="Times New Roman"/>
                <w:sz w:val="20"/>
                <w:szCs w:val="20"/>
                <w:rtl w:val="0"/>
              </w:rPr>
              <w:t xml:space="preserve">“as-is”</w:t>
            </w:r>
            <w:sdt>
              <w:sdtPr>
                <w:tag w:val="goog_rdk_139"/>
              </w:sdtPr>
              <w:sdtContent>
                <w:ins w:author="Andre Parente Houang" w:id="72" w:date="2020-10-08T18:49:52Z">
                  <w:r w:rsidDel="00000000" w:rsidR="00000000" w:rsidRPr="00000000">
                    <w:rPr>
                      <w:rFonts w:ascii="Times New Roman" w:cs="Times New Roman" w:eastAsia="Times New Roman" w:hAnsi="Times New Roman"/>
                      <w:sz w:val="20"/>
                      <w:szCs w:val="20"/>
                      <w:rtl w:val="0"/>
                    </w:rPr>
                    <w:t xml:space="preserve"> basis</w:t>
                  </w:r>
                </w:ins>
              </w:sdtContent>
            </w:sdt>
            <w:r w:rsidDel="00000000" w:rsidR="00000000" w:rsidRPr="00000000">
              <w:rPr>
                <w:rFonts w:ascii="Times New Roman" w:cs="Times New Roman" w:eastAsia="Times New Roman" w:hAnsi="Times New Roman"/>
                <w:sz w:val="20"/>
                <w:szCs w:val="20"/>
                <w:rtl w:val="0"/>
              </w:rPr>
              <w:t xml:space="preserve">) e não faz representações ou presta garantias de qualquer tipo relativamente à Obra, expressas, implícitas, legais ou outras, incluindo, mas não se limitando a, garantias quanto à titularidade de direitos, potencial de comercialização, adequação a um </w:t>
            </w:r>
            <w:r w:rsidDel="00000000" w:rsidR="00000000" w:rsidRPr="00000000">
              <w:rPr>
                <w:rFonts w:ascii="Times New Roman" w:cs="Times New Roman" w:eastAsia="Times New Roman" w:hAnsi="Times New Roman"/>
                <w:sz w:val="20"/>
                <w:szCs w:val="20"/>
                <w:rtl w:val="0"/>
              </w:rPr>
              <w:t xml:space="preserve">fim</w:t>
            </w:r>
            <w:r w:rsidDel="00000000" w:rsidR="00000000" w:rsidRPr="00000000">
              <w:rPr>
                <w:rFonts w:ascii="Times New Roman" w:cs="Times New Roman" w:eastAsia="Times New Roman" w:hAnsi="Times New Roman"/>
                <w:sz w:val="20"/>
                <w:szCs w:val="20"/>
                <w:rtl w:val="0"/>
              </w:rPr>
              <w:t xml:space="preserve"> específico, não violação de direitos, ou a ausência de defeitos latentes ou outros defeitos, exatidão, ou  a existência ou ausência de erros, quer sejam ou não dete</w:t>
            </w:r>
            <w:sdt>
              <w:sdtPr>
                <w:tag w:val="goog_rdk_140"/>
              </w:sdtPr>
              <w:sdtContent>
                <w:ins w:author="Diogo MO" w:id="73" w:date="2020-10-08T18:50:53Z">
                  <w:r w:rsidDel="00000000" w:rsidR="00000000" w:rsidRPr="00000000">
                    <w:rPr>
                      <w:rFonts w:ascii="Times New Roman" w:cs="Times New Roman" w:eastAsia="Times New Roman" w:hAnsi="Times New Roman"/>
                      <w:sz w:val="20"/>
                      <w:szCs w:val="20"/>
                      <w:rtl w:val="0"/>
                    </w:rPr>
                    <w:t xml:space="preserve">c</w:t>
                  </w:r>
                </w:ins>
              </w:sdtContent>
            </w:sdt>
            <w:r w:rsidDel="00000000" w:rsidR="00000000" w:rsidRPr="00000000">
              <w:rPr>
                <w:rFonts w:ascii="Times New Roman" w:cs="Times New Roman" w:eastAsia="Times New Roman" w:hAnsi="Times New Roman"/>
                <w:sz w:val="20"/>
                <w:szCs w:val="20"/>
                <w:rtl w:val="0"/>
              </w:rPr>
              <w:t xml:space="preserve">táveis, tudo na mais extensa medida do admissível sob a le</w:t>
            </w:r>
            <w:sdt>
              <w:sdtPr>
                <w:tag w:val="goog_rdk_141"/>
              </w:sdtPr>
              <w:sdtContent>
                <w:ins w:author="Diogo MO" w:id="74" w:date="2020-10-08T18:51:02Z">
                  <w:r w:rsidDel="00000000" w:rsidR="00000000" w:rsidRPr="00000000">
                    <w:rPr>
                      <w:rFonts w:ascii="Times New Roman" w:cs="Times New Roman" w:eastAsia="Times New Roman" w:hAnsi="Times New Roman"/>
                      <w:sz w:val="20"/>
                      <w:szCs w:val="20"/>
                      <w:rtl w:val="0"/>
                    </w:rPr>
                    <w:t xml:space="preserve">gislação</w:t>
                  </w:r>
                </w:ins>
              </w:sdtContent>
            </w:sdt>
            <w:sdt>
              <w:sdtPr>
                <w:tag w:val="goog_rdk_142"/>
              </w:sdtPr>
              <w:sdtContent>
                <w:del w:author="Diogo MO" w:id="74" w:date="2020-10-08T18:51:02Z">
                  <w:r w:rsidDel="00000000" w:rsidR="00000000" w:rsidRPr="00000000">
                    <w:rPr>
                      <w:rFonts w:ascii="Times New Roman" w:cs="Times New Roman" w:eastAsia="Times New Roman" w:hAnsi="Times New Roman"/>
                      <w:sz w:val="20"/>
                      <w:szCs w:val="20"/>
                      <w:rtl w:val="0"/>
                    </w:rPr>
                    <w:delText xml:space="preserve">i</w:delText>
                  </w:r>
                </w:del>
              </w:sdtContent>
            </w:sdt>
            <w:r w:rsidDel="00000000" w:rsidR="00000000" w:rsidRPr="00000000">
              <w:rPr>
                <w:rFonts w:ascii="Times New Roman" w:cs="Times New Roman" w:eastAsia="Times New Roman" w:hAnsi="Times New Roman"/>
                <w:sz w:val="20"/>
                <w:szCs w:val="20"/>
                <w:rtl w:val="0"/>
              </w:rPr>
              <w:t xml:space="preserve"> aplicável.</w:t>
            </w:r>
          </w:p>
        </w:tc>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tc>
        <w:tc>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 Declarante exonera-se da responsabilidade pela obtenção de direitos</w:t>
            </w:r>
            <w:sdt>
              <w:sdtPr>
                <w:tag w:val="goog_rdk_143"/>
              </w:sdtPr>
              <w:sdtContent>
                <w:ins w:author="Diogo MO" w:id="75" w:date="2020-10-08T18:51:46Z">
                  <w:r w:rsidDel="00000000" w:rsidR="00000000" w:rsidRPr="00000000">
                    <w:rPr>
                      <w:rFonts w:ascii="Times New Roman" w:cs="Times New Roman" w:eastAsia="Times New Roman" w:hAnsi="Times New Roman"/>
                      <w:sz w:val="20"/>
                      <w:szCs w:val="20"/>
                      <w:rtl w:val="0"/>
                    </w:rPr>
                    <w:t xml:space="preserve"> de terceiros sob </w:t>
                  </w:r>
                </w:ins>
              </w:sdtContent>
            </w:sdt>
            <w:sdt>
              <w:sdtPr>
                <w:tag w:val="goog_rdk_144"/>
              </w:sdtPr>
              <w:sdtContent>
                <w:del w:author="Diogo MO" w:id="75" w:date="2020-10-08T18:51:46Z">
                  <w:r w:rsidDel="00000000" w:rsidR="00000000" w:rsidRPr="00000000">
                    <w:rPr>
                      <w:rFonts w:ascii="Times New Roman" w:cs="Times New Roman" w:eastAsia="Times New Roman" w:hAnsi="Times New Roman"/>
                      <w:sz w:val="20"/>
                      <w:szCs w:val="20"/>
                      <w:rtl w:val="0"/>
                    </w:rPr>
                    <w:delText xml:space="preserve"> aos quais </w:delText>
                  </w:r>
                </w:del>
              </w:sdtContent>
            </w:sdt>
            <w:r w:rsidDel="00000000" w:rsidR="00000000" w:rsidRPr="00000000">
              <w:rPr>
                <w:rFonts w:ascii="Times New Roman" w:cs="Times New Roman" w:eastAsia="Times New Roman" w:hAnsi="Times New Roman"/>
                <w:sz w:val="20"/>
                <w:szCs w:val="20"/>
                <w:rtl w:val="0"/>
              </w:rPr>
              <w:t xml:space="preserve">a Obra ou</w:t>
            </w:r>
            <w:sdt>
              <w:sdtPr>
                <w:tag w:val="goog_rdk_145"/>
              </w:sdtPr>
              <w:sdtContent>
                <w:ins w:author="Diogo MO" w:id="76" w:date="2020-10-08T18:52:01Z">
                  <w:r w:rsidDel="00000000" w:rsidR="00000000" w:rsidRPr="00000000">
                    <w:rPr>
                      <w:rFonts w:ascii="Times New Roman" w:cs="Times New Roman" w:eastAsia="Times New Roman" w:hAnsi="Times New Roman"/>
                      <w:sz w:val="20"/>
                      <w:szCs w:val="20"/>
                      <w:rtl w:val="0"/>
                    </w:rPr>
                    <w:t xml:space="preserve"> de qualquer </w:t>
                  </w:r>
                </w:ins>
              </w:sdtContent>
            </w:sdt>
            <w:sdt>
              <w:sdtPr>
                <w:tag w:val="goog_rdk_146"/>
              </w:sdtPr>
              <w:sdtContent>
                <w:del w:author="Diogo MO" w:id="76" w:date="2020-10-08T18:52:01Z">
                  <w:r w:rsidDel="00000000" w:rsidR="00000000" w:rsidRPr="00000000">
                    <w:rPr>
                      <w:rFonts w:ascii="Times New Roman" w:cs="Times New Roman" w:eastAsia="Times New Roman" w:hAnsi="Times New Roman"/>
                      <w:sz w:val="20"/>
                      <w:szCs w:val="20"/>
                      <w:rtl w:val="0"/>
                    </w:rPr>
                    <w:delText xml:space="preserve"> </w:delText>
                  </w:r>
                </w:del>
              </w:sdtContent>
            </w:sdt>
            <w:sdt>
              <w:sdtPr>
                <w:tag w:val="goog_rdk_147"/>
              </w:sdtPr>
              <w:sdtContent>
                <w:ins w:author="Diogo MO" w:id="76" w:date="2020-10-08T18:52:01Z">
                  <w:sdt>
                    <w:sdtPr>
                      <w:tag w:val="goog_rdk_148"/>
                    </w:sdtPr>
                    <w:sdtContent>
                      <w:del w:author="Diogo MO" w:id="76" w:date="2020-10-08T18:52:01Z">
                        <w:r w:rsidDel="00000000" w:rsidR="00000000" w:rsidRPr="00000000">
                          <w:rPr>
                            <w:rFonts w:ascii="Times New Roman" w:cs="Times New Roman" w:eastAsia="Times New Roman" w:hAnsi="Times New Roman"/>
                            <w:sz w:val="20"/>
                            <w:szCs w:val="20"/>
                            <w:rtl w:val="0"/>
                          </w:rPr>
                          <w:delText xml:space="preserve"> </w:delText>
                        </w:r>
                      </w:del>
                    </w:sdtContent>
                  </w:sdt>
                </w:ins>
              </w:sdtContent>
            </w:sdt>
            <w:sdt>
              <w:sdtPr>
                <w:tag w:val="goog_rdk_149"/>
              </w:sdtPr>
              <w:sdtContent>
                <w:del w:author="Diogo MO" w:id="76" w:date="2020-10-08T18:52:01Z">
                  <w:r w:rsidDel="00000000" w:rsidR="00000000" w:rsidRPr="00000000">
                    <w:rPr>
                      <w:rFonts w:ascii="Times New Roman" w:cs="Times New Roman" w:eastAsia="Times New Roman" w:hAnsi="Times New Roman"/>
                      <w:sz w:val="20"/>
                      <w:szCs w:val="20"/>
                      <w:rtl w:val="0"/>
                    </w:rPr>
                    <w:delText xml:space="preserve">alguma </w:delText>
                  </w:r>
                </w:del>
              </w:sdtContent>
            </w:sdt>
            <w:r w:rsidDel="00000000" w:rsidR="00000000" w:rsidRPr="00000000">
              <w:rPr>
                <w:rFonts w:ascii="Times New Roman" w:cs="Times New Roman" w:eastAsia="Times New Roman" w:hAnsi="Times New Roman"/>
                <w:sz w:val="20"/>
                <w:szCs w:val="20"/>
                <w:rtl w:val="0"/>
              </w:rPr>
              <w:t xml:space="preserve">utilização da mesma</w:t>
            </w:r>
            <w:sdt>
              <w:sdtPr>
                <w:tag w:val="goog_rdk_150"/>
              </w:sdtPr>
              <w:sdtContent>
                <w:del w:author="Diogo MO" w:id="77" w:date="2020-10-08T18:53:20Z">
                  <w:r w:rsidDel="00000000" w:rsidR="00000000" w:rsidRPr="00000000">
                    <w:rPr>
                      <w:rFonts w:ascii="Times New Roman" w:cs="Times New Roman" w:eastAsia="Times New Roman" w:hAnsi="Times New Roman"/>
                      <w:sz w:val="20"/>
                      <w:szCs w:val="20"/>
                      <w:rtl w:val="0"/>
                    </w:rPr>
                    <w:delText xml:space="preserve"> possam estar sujeitos</w:delText>
                  </w:r>
                </w:del>
              </w:sdtContent>
            </w:sdt>
            <w:r w:rsidDel="00000000" w:rsidR="00000000" w:rsidRPr="00000000">
              <w:rPr>
                <w:rFonts w:ascii="Times New Roman" w:cs="Times New Roman" w:eastAsia="Times New Roman" w:hAnsi="Times New Roman"/>
                <w:sz w:val="20"/>
                <w:szCs w:val="20"/>
                <w:rtl w:val="0"/>
              </w:rPr>
              <w:t xml:space="preserve">, aqui se incluindo, sem restrições, os Direitos de Autor e Direitos </w:t>
            </w:r>
            <w:sdt>
              <w:sdtPr>
                <w:tag w:val="goog_rdk_151"/>
              </w:sdtPr>
              <w:sdtContent>
                <w:ins w:author="Diogo MO" w:id="78" w:date="2020-10-08T18:54:47Z">
                  <w:r w:rsidDel="00000000" w:rsidR="00000000" w:rsidRPr="00000000">
                    <w:rPr>
                      <w:rFonts w:ascii="Times New Roman" w:cs="Times New Roman" w:eastAsia="Times New Roman" w:hAnsi="Times New Roman"/>
                      <w:sz w:val="20"/>
                      <w:szCs w:val="20"/>
                      <w:rtl w:val="0"/>
                    </w:rPr>
                    <w:t xml:space="preserve">Relacionados</w:t>
                  </w:r>
                </w:ins>
              </w:sdtContent>
            </w:sdt>
            <w:sdt>
              <w:sdtPr>
                <w:tag w:val="goog_rdk_152"/>
              </w:sdtPr>
              <w:sdtContent>
                <w:del w:author="Diogo MO" w:id="78" w:date="2020-10-08T18:54:47Z">
                  <w:r w:rsidDel="00000000" w:rsidR="00000000" w:rsidRPr="00000000">
                    <w:rPr>
                      <w:rFonts w:ascii="Times New Roman" w:cs="Times New Roman" w:eastAsia="Times New Roman" w:hAnsi="Times New Roman"/>
                      <w:sz w:val="20"/>
                      <w:szCs w:val="20"/>
                      <w:rtl w:val="0"/>
                    </w:rPr>
                    <w:delText xml:space="preserve">Conexos</w:delText>
                  </w:r>
                </w:del>
              </w:sdtContent>
            </w:sdt>
            <w:r w:rsidDel="00000000" w:rsidR="00000000" w:rsidRPr="00000000">
              <w:rPr>
                <w:rFonts w:ascii="Times New Roman" w:cs="Times New Roman" w:eastAsia="Times New Roman" w:hAnsi="Times New Roman"/>
                <w:sz w:val="20"/>
                <w:szCs w:val="20"/>
                <w:rtl w:val="0"/>
              </w:rPr>
              <w:t xml:space="preserve"> sobre a Obra de outras pessoas.</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Além disso, o Declarante exonera-se da responsabilidade pela obtenção de quaisquer consentimentos, permissões ou outros direitos necessários para qualquer utilização da Obra.</w:t>
            </w:r>
          </w:p>
        </w:tc>
        <w:tc>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Affirmer understands and acknowledges that Creative Commons is not a party to this document and has no duty or obligation with respect to this CC0 or use of the Work.</w:t>
            </w:r>
          </w:p>
        </w:tc>
        <w:tc>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O Declarante compreende e reconhece que a Creative Commons não é </w:t>
            </w:r>
            <w:sdt>
              <w:sdtPr>
                <w:tag w:val="goog_rdk_153"/>
              </w:sdtPr>
              <w:sdtContent>
                <w:del w:author="Diogo MO" w:id="79" w:date="2020-10-08T18:55:42Z">
                  <w:r w:rsidDel="00000000" w:rsidR="00000000" w:rsidRPr="00000000">
                    <w:rPr>
                      <w:rFonts w:ascii="Times New Roman" w:cs="Times New Roman" w:eastAsia="Times New Roman" w:hAnsi="Times New Roman"/>
                      <w:sz w:val="20"/>
                      <w:szCs w:val="20"/>
                      <w:rtl w:val="0"/>
                    </w:rPr>
                    <w:delText xml:space="preserve">é uma das </w:delText>
                  </w:r>
                </w:del>
              </w:sdtContent>
            </w:sdt>
            <w:r w:rsidDel="00000000" w:rsidR="00000000" w:rsidRPr="00000000">
              <w:rPr>
                <w:rFonts w:ascii="Times New Roman" w:cs="Times New Roman" w:eastAsia="Times New Roman" w:hAnsi="Times New Roman"/>
                <w:sz w:val="20"/>
                <w:szCs w:val="20"/>
                <w:rtl w:val="0"/>
              </w:rPr>
              <w:t xml:space="preserve">parte</w:t>
            </w:r>
            <w:sdt>
              <w:sdtPr>
                <w:tag w:val="goog_rdk_154"/>
              </w:sdtPr>
              <w:sdtContent>
                <w:del w:author="Diogo MO" w:id="80" w:date="2020-10-08T18:55:46Z">
                  <w:r w:rsidDel="00000000" w:rsidR="00000000" w:rsidRPr="00000000">
                    <w:rPr>
                      <w:rFonts w:ascii="Times New Roman" w:cs="Times New Roman" w:eastAsia="Times New Roman" w:hAnsi="Times New Roman"/>
                      <w:sz w:val="20"/>
                      <w:szCs w:val="20"/>
                      <w:rtl w:val="0"/>
                    </w:rPr>
                    <w:delText xml:space="preserve">s</w:delText>
                  </w:r>
                </w:del>
              </w:sdtContent>
            </w:sdt>
            <w:r w:rsidDel="00000000" w:rsidR="00000000" w:rsidRPr="00000000">
              <w:rPr>
                <w:rFonts w:ascii="Times New Roman" w:cs="Times New Roman" w:eastAsia="Times New Roman" w:hAnsi="Times New Roman"/>
                <w:sz w:val="20"/>
                <w:szCs w:val="20"/>
                <w:rtl w:val="0"/>
              </w:rPr>
              <w:t xml:space="preserve"> deste documento e não tem deveres ou obrigações </w:t>
            </w:r>
            <w:sdt>
              <w:sdtPr>
                <w:tag w:val="goog_rdk_155"/>
              </w:sdtPr>
              <w:sdtContent>
                <w:ins w:author="Andre Parente Houang" w:id="81" w:date="2020-10-08T18:56:08Z">
                  <w:r w:rsidDel="00000000" w:rsidR="00000000" w:rsidRPr="00000000">
                    <w:rPr>
                      <w:rFonts w:ascii="Times New Roman" w:cs="Times New Roman" w:eastAsia="Times New Roman" w:hAnsi="Times New Roman"/>
                      <w:sz w:val="20"/>
                      <w:szCs w:val="20"/>
                      <w:rtl w:val="0"/>
                    </w:rPr>
                    <w:t xml:space="preserve">quanto</w:t>
                  </w:r>
                </w:ins>
              </w:sdtContent>
            </w:sdt>
            <w:sdt>
              <w:sdtPr>
                <w:tag w:val="goog_rdk_156"/>
              </w:sdtPr>
              <w:sdtContent>
                <w:del w:author="Andre Parente Houang" w:id="81" w:date="2020-10-08T18:56:08Z">
                  <w:r w:rsidDel="00000000" w:rsidR="00000000" w:rsidRPr="00000000">
                    <w:rPr>
                      <w:rFonts w:ascii="Times New Roman" w:cs="Times New Roman" w:eastAsia="Times New Roman" w:hAnsi="Times New Roman"/>
                      <w:sz w:val="20"/>
                      <w:szCs w:val="20"/>
                      <w:rtl w:val="0"/>
                    </w:rPr>
                    <w:delText xml:space="preserve">relativamente</w:delText>
                  </w:r>
                </w:del>
              </w:sdtContent>
            </w:sdt>
            <w:r w:rsidDel="00000000" w:rsidR="00000000" w:rsidRPr="00000000">
              <w:rPr>
                <w:rFonts w:ascii="Times New Roman" w:cs="Times New Roman" w:eastAsia="Times New Roman" w:hAnsi="Times New Roman"/>
                <w:sz w:val="20"/>
                <w:szCs w:val="20"/>
                <w:rtl w:val="0"/>
              </w:rPr>
              <w:t xml:space="preserve"> a est</w:t>
            </w:r>
            <w:sdt>
              <w:sdtPr>
                <w:tag w:val="goog_rdk_157"/>
              </w:sdtPr>
              <w:sdtContent>
                <w:ins w:author="Diogo MO" w:id="82" w:date="2020-10-08T18:55:54Z">
                  <w:r w:rsidDel="00000000" w:rsidR="00000000" w:rsidRPr="00000000">
                    <w:rPr>
                      <w:rFonts w:ascii="Times New Roman" w:cs="Times New Roman" w:eastAsia="Times New Roman" w:hAnsi="Times New Roman"/>
                      <w:sz w:val="20"/>
                      <w:szCs w:val="20"/>
                      <w:rtl w:val="0"/>
                    </w:rPr>
                    <w:t xml:space="preserve">e</w:t>
                  </w:r>
                </w:ins>
              </w:sdtContent>
            </w:sdt>
            <w:sdt>
              <w:sdtPr>
                <w:tag w:val="goog_rdk_158"/>
              </w:sdtPr>
              <w:sdtContent>
                <w:del w:author="Diogo MO" w:id="82" w:date="2020-10-08T18:55:54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 CC0 ou à utilização da Obra.</w:t>
            </w:r>
          </w:p>
        </w:tc>
        <w:tc>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75">
            <w:pPr>
              <w:spacing w:after="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languages available: Please read the FAQ for more information about official translations.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this is not legal code.</w:t>
            </w: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Línguas adicionais disponíveis: Por favor leia as FAQ para mais informações sobre as traduções oficiais.</w:t>
            </w:r>
          </w:p>
        </w:tc>
        <w:tc>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79">
            <w:pPr>
              <w:spacing w:after="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to Commons Deed</w:t>
            </w:r>
          </w:p>
          <w:p w:rsidR="00000000" w:rsidDel="00000000" w:rsidP="00000000" w:rsidRDefault="00000000" w:rsidRPr="00000000" w14:paraId="0000007A">
            <w:pPr>
              <w:spacing w:before="2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this is not legal code.</w:t>
            </w:r>
          </w:p>
        </w:tc>
        <w:tc>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volta ao Resumo do Instrumento</w:t>
            </w:r>
          </w:p>
        </w:tc>
        <w:tc>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Differently from the CC licence suite, I think it would be appropriate not use the term licence in relation to CC0.</w:t>
            </w:r>
          </w:p>
        </w:tc>
      </w:tr>
    </w:tbl>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sectPr>
      <w:pgSz w:h="12240" w:w="15840" w:orient="landscape"/>
      <w:pgMar w:bottom="1440.0000000000002" w:top="1440.0000000000002" w:left="1802.8346456692916" w:right="1802.83464566929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Parente Houang" w:id="1" w:date="2020-10-05T12:27:26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ou plena?</w:t>
      </w:r>
    </w:p>
  </w:comment>
  <w:comment w:author="Andre Parente Houang" w:id="0" w:date="2020-10-05T12:20:1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Domínio público ou "Commons"?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E" w15:done="0"/>
  <w15:commentEx w15:paraId="0000007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15DC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D553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15DC6"/>
    <w:pPr>
      <w:spacing w:after="100" w:afterAutospacing="1" w:before="100" w:beforeAutospacing="1"/>
    </w:pPr>
    <w:rPr>
      <w:rFonts w:ascii="Times" w:cs="Times New Roman" w:hAnsi="Times"/>
      <w:sz w:val="20"/>
      <w:szCs w:val="20"/>
    </w:rPr>
  </w:style>
  <w:style w:type="character" w:styleId="Strong">
    <w:name w:val="Strong"/>
    <w:basedOn w:val="DefaultParagraphFont"/>
    <w:uiPriority w:val="22"/>
    <w:qFormat w:val="1"/>
    <w:rsid w:val="00915DC6"/>
    <w:rPr>
      <w:b w:val="1"/>
      <w:bCs w:val="1"/>
    </w:rPr>
  </w:style>
  <w:style w:type="character" w:styleId="Hyperlink">
    <w:name w:val="Hyperlink"/>
    <w:basedOn w:val="DefaultParagraphFont"/>
    <w:uiPriority w:val="99"/>
    <w:semiHidden w:val="1"/>
    <w:unhideWhenUsed w:val="1"/>
    <w:rsid w:val="00825231"/>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C3j/cLtDbTpfHSSERHfN92epQ==">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2020-08-13T15:35:00Z</dcterms:created>
  <dc:creator>Pedro Malaquias</dc:creator>
</cp:coreProperties>
</file>